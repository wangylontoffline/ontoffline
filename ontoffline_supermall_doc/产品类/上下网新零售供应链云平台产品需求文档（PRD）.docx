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42162649"/>
        <w:docPartObj>
          <w:docPartGallery w:val="Cover Pages"/>
          <w:docPartUnique/>
        </w:docPartObj>
      </w:sdtPr>
      <w:sdtContent>
        <w:p w:rsidR="00EC6987" w:rsidRDefault="00EC698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EC6987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F6329768EEF648B0AB756823B7F77EE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C6987" w:rsidRDefault="00EC6987" w:rsidP="00EC6987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南京奥托兰科技有限公司</w:t>
                    </w:r>
                  </w:p>
                </w:tc>
              </w:sdtContent>
            </w:sdt>
          </w:tr>
          <w:tr w:rsidR="00EC698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5A01DCEF7E6F431786C3B0D48B8F772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C6987" w:rsidRDefault="00EC6987" w:rsidP="00EC6987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上下网产品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需求</w:t>
                    </w:r>
                    <w:ins w:id="0" w:author="王永龙" w:date="2024-05-31T15:31:00Z">
                      <w:r w:rsidR="00A5365F">
                        <w:rPr>
                          <w:rFonts w:asciiTheme="majorHAnsi" w:eastAsiaTheme="majorEastAsia" w:hAnsiTheme="majorHAnsi" w:cstheme="majorBidi" w:hint="eastAsia"/>
                          <w:color w:val="5B9BD5" w:themeColor="accent1"/>
                          <w:sz w:val="88"/>
                          <w:szCs w:val="88"/>
                        </w:rPr>
                        <w:t>文档</w:t>
                      </w:r>
                    </w:ins>
                  </w:p>
                </w:sdtContent>
              </w:sdt>
            </w:tc>
          </w:tr>
          <w:tr w:rsidR="00EC6987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3907F47929714EBB88FE003FA1175C8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C6987" w:rsidRDefault="00A5365F" w:rsidP="00EC6987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del w:id="1" w:author="王永龙" w:date="2024-05-31T15:31:00Z">
                      <w:r w:rsidDel="00A5365F">
                        <w:rPr>
                          <w:rFonts w:hint="eastAsia"/>
                          <w:color w:val="2E74B5" w:themeColor="accent1" w:themeShade="BF"/>
                          <w:sz w:val="24"/>
                          <w:szCs w:val="24"/>
                        </w:rPr>
                        <w:delText>（Ontoffline）SAAS云零售平台产品</w:delText>
                      </w:r>
                    </w:del>
                    <w:ins w:id="2" w:author="王永龙" w:date="2024-05-31T15:31:00Z">
                      <w:r>
                        <w:rPr>
                          <w:rFonts w:hint="eastAsia"/>
                          <w:color w:val="2E74B5" w:themeColor="accent1" w:themeShade="BF"/>
                          <w:sz w:val="24"/>
                          <w:szCs w:val="24"/>
                        </w:rPr>
                        <w:t>新零售</w:t>
                      </w:r>
                      <w:proofErr w:type="gramStart"/>
                      <w:r>
                        <w:rPr>
                          <w:rFonts w:hint="eastAsia"/>
                          <w:color w:val="2E74B5" w:themeColor="accent1" w:themeShade="BF"/>
                          <w:sz w:val="24"/>
                          <w:szCs w:val="24"/>
                        </w:rPr>
                        <w:t>供应链云平台</w:t>
                      </w:r>
                      <w:proofErr w:type="gramEnd"/>
                      <w:r>
                        <w:rPr>
                          <w:rFonts w:hint="eastAsia"/>
                          <w:color w:val="2E74B5" w:themeColor="accent1" w:themeShade="BF"/>
                          <w:sz w:val="24"/>
                          <w:szCs w:val="24"/>
                        </w:rPr>
                        <w:t>产品</w:t>
                      </w:r>
                    </w:ins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EC698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6DABC6FC825A4F7C9FC51E5BBBA9DA7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C6987" w:rsidRDefault="00EC6987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王永龙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41E08D5AAF094DC6BA45866DF8D9149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5-3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EC6987" w:rsidRDefault="00A5365F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del w:id="3" w:author="王永龙" w:date="2024-05-31T15:33:00Z">
                      <w:r w:rsidDel="00A5365F">
                        <w:rPr>
                          <w:rFonts w:hint="eastAsia"/>
                          <w:color w:val="5B9BD5" w:themeColor="accent1"/>
                          <w:sz w:val="28"/>
                          <w:szCs w:val="28"/>
                        </w:rPr>
                        <w:delText>2020-3-29</w:delText>
                      </w:r>
                    </w:del>
                    <w:ins w:id="4" w:author="王永龙" w:date="2024-05-31T15:33:00Z">
                      <w:r>
                        <w:rPr>
                          <w:rFonts w:hint="eastAsia"/>
                          <w:color w:val="5B9BD5" w:themeColor="accent1"/>
                          <w:sz w:val="28"/>
                          <w:szCs w:val="28"/>
                        </w:rPr>
                        <w:t>202</w:t>
                      </w: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hint="eastAsia"/>
                          <w:color w:val="5B9BD5" w:themeColor="accent1"/>
                          <w:sz w:val="28"/>
                          <w:szCs w:val="28"/>
                        </w:rPr>
                        <w:t>-</w:t>
                      </w:r>
                    </w:ins>
                    <w:ins w:id="5" w:author="王永龙" w:date="2024-05-31T15:34:00Z"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5</w:t>
                      </w:r>
                    </w:ins>
                    <w:ins w:id="6" w:author="王永龙" w:date="2024-05-31T15:33:00Z">
                      <w:r>
                        <w:rPr>
                          <w:rFonts w:hint="eastAsia"/>
                          <w:color w:val="5B9BD5" w:themeColor="accent1"/>
                          <w:sz w:val="28"/>
                          <w:szCs w:val="28"/>
                        </w:rPr>
                        <w:t>-</w:t>
                      </w:r>
                    </w:ins>
                    <w:ins w:id="7" w:author="王永龙" w:date="2024-05-31T15:34:00Z"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31</w:t>
                      </w:r>
                    </w:ins>
                  </w:p>
                </w:sdtContent>
              </w:sdt>
              <w:p w:rsidR="00EC6987" w:rsidRDefault="00EC6987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EC7433" w:rsidRDefault="003E5086" w:rsidP="00585BE4"/>
      </w:sdtContent>
    </w:sdt>
    <w:p w:rsidR="00EC7433" w:rsidRDefault="00EC7433" w:rsidP="00EC6987"/>
    <w:p w:rsidR="00EC7433" w:rsidRDefault="00EC7433" w:rsidP="00EC6987"/>
    <w:p w:rsidR="00EC7433" w:rsidRDefault="00EC7433" w:rsidP="00EC6987"/>
    <w:p w:rsidR="00765FA8" w:rsidRDefault="00765FA8" w:rsidP="00EC6987"/>
    <w:p w:rsidR="00765FA8" w:rsidRDefault="00765FA8" w:rsidP="00EC6987"/>
    <w:p w:rsidR="00765FA8" w:rsidRDefault="00765FA8" w:rsidP="00EC6987"/>
    <w:p w:rsidR="00765FA8" w:rsidRDefault="00765FA8" w:rsidP="00EC6987"/>
    <w:p w:rsidR="00765FA8" w:rsidRDefault="00765FA8" w:rsidP="00EC6987"/>
    <w:p w:rsidR="00765FA8" w:rsidRDefault="00765FA8" w:rsidP="00EC6987"/>
    <w:p w:rsidR="00765FA8" w:rsidRDefault="00765FA8" w:rsidP="00EC6987"/>
    <w:p w:rsidR="00765FA8" w:rsidRDefault="00765FA8" w:rsidP="00EC6987"/>
    <w:p w:rsidR="00765FA8" w:rsidRDefault="00765FA8" w:rsidP="00EC6987"/>
    <w:p w:rsidR="00765FA8" w:rsidRDefault="00765FA8" w:rsidP="00EC6987"/>
    <w:p w:rsidR="00765FA8" w:rsidRDefault="00765FA8" w:rsidP="00EC6987"/>
    <w:p w:rsidR="00765FA8" w:rsidRDefault="00765FA8" w:rsidP="00EC6987"/>
    <w:p w:rsidR="00765FA8" w:rsidRDefault="00765FA8" w:rsidP="00EC6987"/>
    <w:p w:rsidR="00765FA8" w:rsidRDefault="00765FA8" w:rsidP="00EC6987"/>
    <w:p w:rsidR="00765FA8" w:rsidRDefault="00765FA8" w:rsidP="00EC6987"/>
    <w:p w:rsidR="00765FA8" w:rsidRDefault="00765FA8" w:rsidP="00EC6987"/>
    <w:p w:rsidR="00765FA8" w:rsidRDefault="00765FA8" w:rsidP="00EC6987"/>
    <w:p w:rsidR="00765FA8" w:rsidRDefault="00765FA8" w:rsidP="00EC6987"/>
    <w:p w:rsidR="00765FA8" w:rsidRDefault="00765FA8" w:rsidP="00EC6987"/>
    <w:p w:rsidR="00765FA8" w:rsidRDefault="00765FA8" w:rsidP="00EC6987"/>
    <w:p w:rsidR="00765FA8" w:rsidRDefault="00765FA8" w:rsidP="00EC6987"/>
    <w:p w:rsidR="00765FA8" w:rsidRDefault="00765FA8" w:rsidP="00EC6987"/>
    <w:p w:rsidR="00765FA8" w:rsidRDefault="00765FA8" w:rsidP="00EC6987"/>
    <w:p w:rsidR="00765FA8" w:rsidRDefault="00674281" w:rsidP="00EC6987">
      <w:ins w:id="8" w:author="王永龙" w:date="2020-04-09T14:53:00Z">
        <w:r>
          <w:lastRenderedPageBreak/>
          <w:tab/>
        </w:r>
      </w:ins>
    </w:p>
    <w:p w:rsidR="00710656" w:rsidRDefault="00710656" w:rsidP="00EC6987"/>
    <w:p w:rsidR="0063239E" w:rsidRDefault="0063239E" w:rsidP="00EC6987"/>
    <w:tbl>
      <w:tblPr>
        <w:tblStyle w:val="11"/>
        <w:tblpPr w:leftFromText="180" w:rightFromText="180" w:vertAnchor="text" w:horzAnchor="margin" w:tblpYSpec="center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09B8" w:rsidTr="00810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109B8" w:rsidRDefault="008109B8" w:rsidP="008109B8">
            <w:r>
              <w:rPr>
                <w:rFonts w:hint="eastAsia"/>
              </w:rPr>
              <w:t>文档版本：</w:t>
            </w:r>
          </w:p>
        </w:tc>
        <w:tc>
          <w:tcPr>
            <w:tcW w:w="2074" w:type="dxa"/>
          </w:tcPr>
          <w:p w:rsidR="008109B8" w:rsidRPr="008109B8" w:rsidRDefault="008109B8" w:rsidP="00A536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109B8">
              <w:rPr>
                <w:rFonts w:hint="eastAsia"/>
                <w:b w:val="0"/>
              </w:rPr>
              <w:t>V</w:t>
            </w:r>
            <w:ins w:id="9" w:author="王永龙" w:date="2024-05-31T15:34:00Z">
              <w:r w:rsidR="00A5365F">
                <w:rPr>
                  <w:b w:val="0"/>
                </w:rPr>
                <w:t>3</w:t>
              </w:r>
            </w:ins>
            <w:del w:id="10" w:author="王永龙" w:date="2024-05-31T15:34:00Z">
              <w:r w:rsidRPr="008109B8" w:rsidDel="00A5365F">
                <w:rPr>
                  <w:b w:val="0"/>
                </w:rPr>
                <w:delText>1</w:delText>
              </w:r>
            </w:del>
            <w:r w:rsidRPr="008109B8">
              <w:rPr>
                <w:b w:val="0"/>
              </w:rPr>
              <w:t>.</w:t>
            </w:r>
            <w:del w:id="11" w:author="王永龙" w:date="2024-05-31T15:34:00Z">
              <w:r w:rsidRPr="008109B8" w:rsidDel="00A5365F">
                <w:rPr>
                  <w:b w:val="0"/>
                </w:rPr>
                <w:delText>3</w:delText>
              </w:r>
            </w:del>
            <w:ins w:id="12" w:author="王永龙" w:date="2024-05-31T15:34:00Z">
              <w:r w:rsidR="00A5365F">
                <w:rPr>
                  <w:b w:val="0"/>
                </w:rPr>
                <w:t>0</w:t>
              </w:r>
            </w:ins>
            <w:r w:rsidRPr="008109B8">
              <w:rPr>
                <w:b w:val="0"/>
              </w:rPr>
              <w:t>.</w:t>
            </w:r>
            <w:del w:id="13" w:author="王永龙" w:date="2024-05-31T15:34:00Z">
              <w:r w:rsidRPr="008109B8" w:rsidDel="00A5365F">
                <w:rPr>
                  <w:b w:val="0"/>
                </w:rPr>
                <w:delText>3</w:delText>
              </w:r>
            </w:del>
            <w:ins w:id="14" w:author="王永龙" w:date="2024-05-31T15:34:00Z">
              <w:r w:rsidR="00A5365F">
                <w:rPr>
                  <w:b w:val="0"/>
                </w:rPr>
                <w:t>1</w:t>
              </w:r>
            </w:ins>
          </w:p>
        </w:tc>
        <w:tc>
          <w:tcPr>
            <w:tcW w:w="2074" w:type="dxa"/>
          </w:tcPr>
          <w:p w:rsidR="008109B8" w:rsidRDefault="008109B8" w:rsidP="008109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文档编号：</w:t>
            </w:r>
          </w:p>
        </w:tc>
        <w:tc>
          <w:tcPr>
            <w:tcW w:w="2074" w:type="dxa"/>
          </w:tcPr>
          <w:p w:rsidR="008109B8" w:rsidRPr="008109B8" w:rsidRDefault="008109B8" w:rsidP="008109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 w:rsidRPr="008109B8">
              <w:rPr>
                <w:rFonts w:hint="eastAsia"/>
                <w:b w:val="0"/>
              </w:rPr>
              <w:t>上下网</w:t>
            </w:r>
            <w:proofErr w:type="gramEnd"/>
            <w:r w:rsidR="008922AE">
              <w:rPr>
                <w:rFonts w:hint="eastAsia"/>
                <w:b w:val="0"/>
              </w:rPr>
              <w:t>(</w:t>
            </w:r>
            <w:proofErr w:type="spellStart"/>
            <w:r>
              <w:rPr>
                <w:b w:val="0"/>
              </w:rPr>
              <w:t>o</w:t>
            </w:r>
            <w:r w:rsidRPr="008109B8">
              <w:rPr>
                <w:b w:val="0"/>
              </w:rPr>
              <w:t>ntoffline</w:t>
            </w:r>
            <w:proofErr w:type="spellEnd"/>
            <w:r w:rsidR="008922AE">
              <w:rPr>
                <w:rFonts w:hint="eastAsia"/>
                <w:b w:val="0"/>
              </w:rPr>
              <w:t>)</w:t>
            </w:r>
            <w:ins w:id="15" w:author="王永龙" w:date="2024-05-31T15:32:00Z">
              <w:r w:rsidR="00A5365F">
                <w:rPr>
                  <w:rFonts w:hint="eastAsia"/>
                  <w:b w:val="0"/>
                </w:rPr>
                <w:t>新</w:t>
              </w:r>
            </w:ins>
            <w:del w:id="16" w:author="王永龙" w:date="2024-05-31T15:32:00Z">
              <w:r w:rsidRPr="008109B8" w:rsidDel="00A5365F">
                <w:rPr>
                  <w:rFonts w:hint="eastAsia"/>
                  <w:b w:val="0"/>
                </w:rPr>
                <w:delText>云</w:delText>
              </w:r>
            </w:del>
            <w:r w:rsidRPr="008109B8">
              <w:rPr>
                <w:rFonts w:hint="eastAsia"/>
                <w:b w:val="0"/>
              </w:rPr>
              <w:t>零售</w:t>
            </w:r>
            <w:proofErr w:type="gramStart"/>
            <w:ins w:id="17" w:author="王永龙" w:date="2024-05-31T15:32:00Z">
              <w:r w:rsidR="00A5365F">
                <w:rPr>
                  <w:rFonts w:hint="eastAsia"/>
                  <w:b w:val="0"/>
                </w:rPr>
                <w:t>供应链云</w:t>
              </w:r>
            </w:ins>
            <w:r w:rsidRPr="008109B8">
              <w:rPr>
                <w:rFonts w:hint="eastAsia"/>
                <w:b w:val="0"/>
              </w:rPr>
              <w:t>平台</w:t>
            </w:r>
            <w:proofErr w:type="gramEnd"/>
            <w:r w:rsidRPr="008109B8">
              <w:rPr>
                <w:rFonts w:hint="eastAsia"/>
                <w:b w:val="0"/>
              </w:rPr>
              <w:t>产品需求文档.</w:t>
            </w:r>
            <w:proofErr w:type="spellStart"/>
            <w:r w:rsidRPr="008109B8">
              <w:rPr>
                <w:b w:val="0"/>
              </w:rPr>
              <w:t>docx</w:t>
            </w:r>
            <w:proofErr w:type="spellEnd"/>
          </w:p>
        </w:tc>
      </w:tr>
      <w:tr w:rsidR="008109B8" w:rsidTr="00810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109B8" w:rsidRDefault="008109B8" w:rsidP="008109B8">
            <w:r>
              <w:rPr>
                <w:rFonts w:hint="eastAsia"/>
              </w:rPr>
              <w:t>文档密级：</w:t>
            </w:r>
          </w:p>
        </w:tc>
        <w:tc>
          <w:tcPr>
            <w:tcW w:w="2074" w:type="dxa"/>
          </w:tcPr>
          <w:p w:rsidR="008109B8" w:rsidRDefault="008109B8" w:rsidP="00810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重要</w:t>
            </w:r>
          </w:p>
        </w:tc>
        <w:tc>
          <w:tcPr>
            <w:tcW w:w="2074" w:type="dxa"/>
          </w:tcPr>
          <w:p w:rsidR="008109B8" w:rsidRPr="008109B8" w:rsidRDefault="008109B8" w:rsidP="00810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09B8">
              <w:rPr>
                <w:rFonts w:hint="eastAsia"/>
                <w:b/>
              </w:rPr>
              <w:t>归属</w:t>
            </w:r>
            <w:r>
              <w:rPr>
                <w:rFonts w:hint="eastAsia"/>
                <w:b/>
              </w:rPr>
              <w:t>部门：</w:t>
            </w:r>
          </w:p>
        </w:tc>
        <w:tc>
          <w:tcPr>
            <w:tcW w:w="2074" w:type="dxa"/>
          </w:tcPr>
          <w:p w:rsidR="008109B8" w:rsidRDefault="008109B8" w:rsidP="00810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产品部</w:t>
            </w:r>
            <w:ins w:id="18" w:author="王永龙" w:date="2024-05-31T15:32:00Z">
              <w:r w:rsidR="00A5365F">
                <w:rPr>
                  <w:rFonts w:hint="eastAsia"/>
                </w:rPr>
                <w:t>、总经办</w:t>
              </w:r>
            </w:ins>
          </w:p>
        </w:tc>
      </w:tr>
      <w:tr w:rsidR="008109B8" w:rsidTr="00810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109B8" w:rsidRDefault="008109B8" w:rsidP="008109B8">
            <w:r>
              <w:rPr>
                <w:rFonts w:hint="eastAsia"/>
              </w:rPr>
              <w:t>产品名称：</w:t>
            </w:r>
          </w:p>
        </w:tc>
        <w:tc>
          <w:tcPr>
            <w:tcW w:w="2074" w:type="dxa"/>
          </w:tcPr>
          <w:p w:rsidR="008109B8" w:rsidRDefault="008109B8" w:rsidP="0042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上下网</w:t>
            </w:r>
            <w:proofErr w:type="gramEnd"/>
            <w:del w:id="19" w:author="王永龙" w:date="2024-05-31T15:36:00Z">
              <w:r w:rsidDel="00424052">
                <w:rPr>
                  <w:rFonts w:hint="eastAsia"/>
                </w:rPr>
                <w:delText>SAAS云</w:delText>
              </w:r>
            </w:del>
            <w:ins w:id="20" w:author="王永龙" w:date="2024-05-31T15:36:00Z">
              <w:r w:rsidR="00424052">
                <w:rPr>
                  <w:rFonts w:hint="eastAsia"/>
                </w:rPr>
                <w:t>新零售</w:t>
              </w:r>
            </w:ins>
            <w:del w:id="21" w:author="王永龙" w:date="2024-05-31T15:36:00Z">
              <w:r w:rsidDel="00424052">
                <w:rPr>
                  <w:rFonts w:hint="eastAsia"/>
                </w:rPr>
                <w:delText>零售</w:delText>
              </w:r>
            </w:del>
            <w:proofErr w:type="gramStart"/>
            <w:ins w:id="22" w:author="王永龙" w:date="2024-05-31T15:36:00Z">
              <w:r w:rsidR="00424052">
                <w:rPr>
                  <w:rFonts w:hint="eastAsia"/>
                </w:rPr>
                <w:t>供应链云</w:t>
              </w:r>
            </w:ins>
            <w:r>
              <w:rPr>
                <w:rFonts w:hint="eastAsia"/>
              </w:rPr>
              <w:t>平台</w:t>
            </w:r>
            <w:proofErr w:type="gramEnd"/>
            <w:r>
              <w:rPr>
                <w:rFonts w:hint="eastAsia"/>
              </w:rPr>
              <w:t>产品</w:t>
            </w:r>
          </w:p>
        </w:tc>
        <w:tc>
          <w:tcPr>
            <w:tcW w:w="2074" w:type="dxa"/>
          </w:tcPr>
          <w:p w:rsidR="008109B8" w:rsidRPr="008109B8" w:rsidRDefault="008109B8" w:rsidP="0081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09B8">
              <w:rPr>
                <w:rFonts w:hint="eastAsia"/>
                <w:b/>
              </w:rPr>
              <w:t>子系统：</w:t>
            </w:r>
          </w:p>
        </w:tc>
        <w:tc>
          <w:tcPr>
            <w:tcW w:w="2074" w:type="dxa"/>
          </w:tcPr>
          <w:p w:rsidR="008109B8" w:rsidRDefault="008109B8" w:rsidP="0081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微信小</w:t>
            </w:r>
            <w:proofErr w:type="gramEnd"/>
            <w:r>
              <w:rPr>
                <w:rFonts w:hint="eastAsia"/>
              </w:rPr>
              <w:t>程序移动端、B端后台、P</w:t>
            </w:r>
            <w:r>
              <w:t>C</w:t>
            </w:r>
            <w:r>
              <w:rPr>
                <w:rFonts w:hint="eastAsia"/>
              </w:rPr>
              <w:t>端网站</w:t>
            </w:r>
            <w:ins w:id="23" w:author="王永龙" w:date="2024-05-31T15:35:00Z">
              <w:r w:rsidR="00424052">
                <w:rPr>
                  <w:rFonts w:hint="eastAsia"/>
                </w:rPr>
                <w:t>、门店、管理后台</w:t>
              </w:r>
            </w:ins>
          </w:p>
        </w:tc>
      </w:tr>
      <w:tr w:rsidR="008109B8" w:rsidTr="00810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109B8" w:rsidRDefault="008109B8" w:rsidP="008109B8">
            <w:r>
              <w:rPr>
                <w:rFonts w:hint="eastAsia"/>
              </w:rPr>
              <w:t>作者：</w:t>
            </w:r>
          </w:p>
        </w:tc>
        <w:tc>
          <w:tcPr>
            <w:tcW w:w="2074" w:type="dxa"/>
          </w:tcPr>
          <w:p w:rsidR="008109B8" w:rsidRDefault="008109B8" w:rsidP="00810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王永龙</w:t>
            </w:r>
          </w:p>
        </w:tc>
        <w:tc>
          <w:tcPr>
            <w:tcW w:w="2074" w:type="dxa"/>
          </w:tcPr>
          <w:p w:rsidR="008109B8" w:rsidRPr="008109B8" w:rsidRDefault="008109B8" w:rsidP="00810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09B8">
              <w:rPr>
                <w:rFonts w:hint="eastAsia"/>
                <w:b/>
              </w:rPr>
              <w:t>编写日期：</w:t>
            </w:r>
          </w:p>
        </w:tc>
        <w:tc>
          <w:tcPr>
            <w:tcW w:w="2074" w:type="dxa"/>
          </w:tcPr>
          <w:p w:rsidR="008109B8" w:rsidRDefault="008109B8" w:rsidP="0042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24" w:author="王永龙" w:date="2024-05-31T15:36:00Z">
              <w:r w:rsidDel="00424052">
                <w:rPr>
                  <w:rFonts w:hint="eastAsia"/>
                </w:rPr>
                <w:delText>2</w:delText>
              </w:r>
              <w:r w:rsidDel="00424052">
                <w:delText>020</w:delText>
              </w:r>
            </w:del>
            <w:ins w:id="25" w:author="王永龙" w:date="2024-05-31T15:36:00Z">
              <w:r w:rsidR="00424052">
                <w:rPr>
                  <w:rFonts w:hint="eastAsia"/>
                </w:rPr>
                <w:t>2</w:t>
              </w:r>
              <w:r w:rsidR="00424052">
                <w:t>024</w:t>
              </w:r>
            </w:ins>
            <w:r>
              <w:rPr>
                <w:rFonts w:hint="eastAsia"/>
              </w:rPr>
              <w:t>-</w:t>
            </w:r>
            <w:ins w:id="26" w:author="王永龙" w:date="2024-05-31T15:36:00Z">
              <w:r w:rsidR="00424052">
                <w:t>5</w:t>
              </w:r>
            </w:ins>
            <w:del w:id="27" w:author="王永龙" w:date="2024-05-31T15:36:00Z">
              <w:r w:rsidDel="00424052">
                <w:delText>3</w:delText>
              </w:r>
            </w:del>
            <w:r>
              <w:rPr>
                <w:rFonts w:hint="eastAsia"/>
              </w:rPr>
              <w:t>-</w:t>
            </w:r>
            <w:del w:id="28" w:author="王永龙" w:date="2024-05-31T15:36:00Z">
              <w:r w:rsidDel="00424052">
                <w:delText>29</w:delText>
              </w:r>
            </w:del>
            <w:ins w:id="29" w:author="王永龙" w:date="2024-05-31T15:36:00Z">
              <w:r w:rsidR="00424052">
                <w:t>31</w:t>
              </w:r>
            </w:ins>
          </w:p>
        </w:tc>
      </w:tr>
    </w:tbl>
    <w:p w:rsidR="00765FA8" w:rsidRDefault="00765FA8" w:rsidP="00EC6987"/>
    <w:p w:rsidR="00765FA8" w:rsidRDefault="00765FA8" w:rsidP="00EC6987"/>
    <w:p w:rsidR="00765FA8" w:rsidRDefault="00765FA8" w:rsidP="00EC6987"/>
    <w:p w:rsidR="00765FA8" w:rsidRDefault="00765FA8" w:rsidP="00EC6987"/>
    <w:p w:rsidR="00765FA8" w:rsidRDefault="00765FA8" w:rsidP="00EC6987"/>
    <w:p w:rsidR="00765FA8" w:rsidRDefault="00765FA8" w:rsidP="00EC6987"/>
    <w:p w:rsidR="00765FA8" w:rsidRDefault="00765FA8" w:rsidP="00EC6987"/>
    <w:p w:rsidR="00765FA8" w:rsidRDefault="00765FA8" w:rsidP="00EC6987"/>
    <w:p w:rsidR="00710656" w:rsidRDefault="00710656" w:rsidP="00EC6987"/>
    <w:p w:rsidR="00710656" w:rsidRDefault="00710656" w:rsidP="00EC6987"/>
    <w:p w:rsidR="00710656" w:rsidRDefault="00710656" w:rsidP="00EC6987"/>
    <w:p w:rsidR="00710656" w:rsidRDefault="00710656" w:rsidP="00EC6987"/>
    <w:p w:rsidR="00710656" w:rsidRDefault="00710656" w:rsidP="00EC6987"/>
    <w:p w:rsidR="00710656" w:rsidRDefault="00710656" w:rsidP="00EC6987"/>
    <w:p w:rsidR="00710656" w:rsidRDefault="00710656" w:rsidP="00EC6987"/>
    <w:p w:rsidR="00710656" w:rsidRDefault="00710656" w:rsidP="00EC6987"/>
    <w:p w:rsidR="00710656" w:rsidDel="00424052" w:rsidRDefault="00710656" w:rsidP="00EC6987">
      <w:pPr>
        <w:rPr>
          <w:del w:id="30" w:author="王永龙" w:date="2024-05-31T15:36:00Z"/>
        </w:rPr>
      </w:pPr>
    </w:p>
    <w:p w:rsidR="00710656" w:rsidDel="00424052" w:rsidRDefault="00710656" w:rsidP="00EC6987">
      <w:pPr>
        <w:rPr>
          <w:del w:id="31" w:author="王永龙" w:date="2024-05-31T15:36:00Z"/>
        </w:rPr>
      </w:pPr>
    </w:p>
    <w:p w:rsidR="00710656" w:rsidDel="00424052" w:rsidRDefault="00710656" w:rsidP="00EC6987">
      <w:pPr>
        <w:rPr>
          <w:del w:id="32" w:author="王永龙" w:date="2024-05-31T15:36:00Z"/>
        </w:rPr>
      </w:pPr>
    </w:p>
    <w:p w:rsidR="00710656" w:rsidDel="00424052" w:rsidRDefault="00710656" w:rsidP="00EC6987">
      <w:pPr>
        <w:rPr>
          <w:del w:id="33" w:author="王永龙" w:date="2024-05-31T15:36:00Z"/>
        </w:rPr>
      </w:pPr>
    </w:p>
    <w:p w:rsidR="00710656" w:rsidDel="00424052" w:rsidRDefault="00710656" w:rsidP="00EC6987">
      <w:pPr>
        <w:rPr>
          <w:del w:id="34" w:author="王永龙" w:date="2024-05-31T15:36:00Z"/>
        </w:rPr>
      </w:pPr>
    </w:p>
    <w:p w:rsidR="00710656" w:rsidRDefault="00710656" w:rsidP="00EC6987">
      <w:r>
        <w:rPr>
          <w:rFonts w:hint="eastAsia"/>
        </w:rPr>
        <w:t>修订记录：</w:t>
      </w:r>
    </w:p>
    <w:p w:rsidR="006B4E86" w:rsidDel="00424052" w:rsidRDefault="006B4E86" w:rsidP="00EC6987">
      <w:pPr>
        <w:rPr>
          <w:del w:id="35" w:author="王永龙" w:date="2024-05-31T15:38:00Z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1701"/>
        <w:gridCol w:w="4757"/>
      </w:tblGrid>
      <w:tr w:rsidR="00710656" w:rsidTr="006B4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10656" w:rsidRDefault="006B4E86" w:rsidP="00EC6987">
            <w:r>
              <w:rPr>
                <w:rFonts w:hint="eastAsia"/>
              </w:rPr>
              <w:t>版本号</w:t>
            </w:r>
          </w:p>
        </w:tc>
        <w:tc>
          <w:tcPr>
            <w:tcW w:w="992" w:type="dxa"/>
          </w:tcPr>
          <w:p w:rsidR="00710656" w:rsidRDefault="006B4E86" w:rsidP="00EC6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701" w:type="dxa"/>
          </w:tcPr>
          <w:p w:rsidR="00710656" w:rsidRDefault="006B4E86" w:rsidP="00EC6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4757" w:type="dxa"/>
          </w:tcPr>
          <w:p w:rsidR="00710656" w:rsidRDefault="006B4E86" w:rsidP="00EC6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修订描述</w:t>
            </w:r>
          </w:p>
        </w:tc>
      </w:tr>
      <w:tr w:rsidR="00710656" w:rsidTr="006B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10656" w:rsidRDefault="006B4E86" w:rsidP="00EC6987">
            <w:r>
              <w:rPr>
                <w:rFonts w:hint="eastAsia"/>
              </w:rPr>
              <w:t>V</w:t>
            </w:r>
            <w:r>
              <w:t>1.3.3</w:t>
            </w:r>
          </w:p>
        </w:tc>
        <w:tc>
          <w:tcPr>
            <w:tcW w:w="992" w:type="dxa"/>
          </w:tcPr>
          <w:p w:rsidR="00710656" w:rsidRDefault="006B4E86" w:rsidP="00EC6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王永龙</w:t>
            </w:r>
          </w:p>
        </w:tc>
        <w:tc>
          <w:tcPr>
            <w:tcW w:w="1701" w:type="dxa"/>
          </w:tcPr>
          <w:p w:rsidR="00710656" w:rsidRDefault="006B4E86" w:rsidP="00EC6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020.3.29</w:t>
            </w:r>
            <w:r>
              <w:rPr>
                <w:rFonts w:hint="eastAsia"/>
              </w:rPr>
              <w:t>周日</w:t>
            </w:r>
          </w:p>
        </w:tc>
        <w:tc>
          <w:tcPr>
            <w:tcW w:w="4757" w:type="dxa"/>
          </w:tcPr>
          <w:p w:rsidR="00710656" w:rsidRDefault="00430315" w:rsidP="00EC6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上下网云</w:t>
            </w:r>
            <w:proofErr w:type="gramEnd"/>
            <w:r>
              <w:rPr>
                <w:rFonts w:hint="eastAsia"/>
              </w:rPr>
              <w:t>零售平台产品需求文档（P</w:t>
            </w:r>
            <w:r>
              <w:t>RD</w:t>
            </w:r>
            <w:r>
              <w:rPr>
                <w:rFonts w:hint="eastAsia"/>
              </w:rPr>
              <w:t>）初稿</w:t>
            </w:r>
          </w:p>
        </w:tc>
      </w:tr>
      <w:tr w:rsidR="00710656" w:rsidTr="006B4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10656" w:rsidRDefault="00424052" w:rsidP="00EC6987">
            <w:ins w:id="36" w:author="王永龙" w:date="2024-05-31T15:38:00Z">
              <w:r>
                <w:rPr>
                  <w:rFonts w:hint="eastAsia"/>
                </w:rPr>
                <w:t>V</w:t>
              </w:r>
              <w:r>
                <w:t>3.0.1</w:t>
              </w:r>
            </w:ins>
          </w:p>
        </w:tc>
        <w:tc>
          <w:tcPr>
            <w:tcW w:w="992" w:type="dxa"/>
          </w:tcPr>
          <w:p w:rsidR="00710656" w:rsidRDefault="00424052" w:rsidP="00EC6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37" w:author="王永龙" w:date="2024-05-31T15:38:00Z">
              <w:r>
                <w:rPr>
                  <w:rFonts w:hint="eastAsia"/>
                </w:rPr>
                <w:t>王永龙</w:t>
              </w:r>
            </w:ins>
          </w:p>
        </w:tc>
        <w:tc>
          <w:tcPr>
            <w:tcW w:w="1701" w:type="dxa"/>
          </w:tcPr>
          <w:p w:rsidR="00710656" w:rsidRDefault="00424052" w:rsidP="00EC6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38" w:author="王永龙" w:date="2024-05-31T15:38:00Z">
              <w:r>
                <w:rPr>
                  <w:rFonts w:hint="eastAsia"/>
                </w:rPr>
                <w:t>2</w:t>
              </w:r>
              <w:r>
                <w:t>024.5.31</w:t>
              </w:r>
              <w:r>
                <w:rPr>
                  <w:rFonts w:hint="eastAsia"/>
                </w:rPr>
                <w:t>周五</w:t>
              </w:r>
            </w:ins>
          </w:p>
        </w:tc>
        <w:tc>
          <w:tcPr>
            <w:tcW w:w="4757" w:type="dxa"/>
          </w:tcPr>
          <w:p w:rsidR="00710656" w:rsidRDefault="00424052" w:rsidP="0099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ins w:id="39" w:author="王永龙" w:date="2024-05-31T15:38:00Z">
              <w:r>
                <w:rPr>
                  <w:rFonts w:hint="eastAsia"/>
                </w:rPr>
                <w:t>上下网</w:t>
              </w:r>
              <w:proofErr w:type="gramEnd"/>
              <w:r>
                <w:rPr>
                  <w:rFonts w:hint="eastAsia"/>
                </w:rPr>
                <w:t>新零售</w:t>
              </w:r>
              <w:proofErr w:type="gramStart"/>
              <w:r>
                <w:rPr>
                  <w:rFonts w:hint="eastAsia"/>
                </w:rPr>
                <w:t>供应链云平台</w:t>
              </w:r>
              <w:proofErr w:type="gramEnd"/>
              <w:r>
                <w:rPr>
                  <w:rFonts w:hint="eastAsia"/>
                </w:rPr>
                <w:t>产品</w:t>
              </w:r>
            </w:ins>
            <w:ins w:id="40" w:author="王永龙" w:date="2024-05-31T15:39:00Z">
              <w:r>
                <w:rPr>
                  <w:rFonts w:hint="eastAsia"/>
                </w:rPr>
                <w:t>需求文档(</w:t>
              </w:r>
              <w:r>
                <w:t>PRD)</w:t>
              </w:r>
            </w:ins>
          </w:p>
        </w:tc>
      </w:tr>
      <w:tr w:rsidR="00710656" w:rsidTr="006B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10656" w:rsidRDefault="00710656" w:rsidP="00EC6987"/>
        </w:tc>
        <w:tc>
          <w:tcPr>
            <w:tcW w:w="992" w:type="dxa"/>
          </w:tcPr>
          <w:p w:rsidR="00710656" w:rsidRDefault="00710656" w:rsidP="00EC6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710656" w:rsidRPr="009946F4" w:rsidRDefault="00710656" w:rsidP="00EC6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</w:tcPr>
          <w:p w:rsidR="00710656" w:rsidRDefault="00710656" w:rsidP="00EC6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0656" w:rsidTr="006B4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10656" w:rsidRDefault="00710656" w:rsidP="00EC6987"/>
        </w:tc>
        <w:tc>
          <w:tcPr>
            <w:tcW w:w="992" w:type="dxa"/>
          </w:tcPr>
          <w:p w:rsidR="00710656" w:rsidRDefault="00710656" w:rsidP="00EC6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710656" w:rsidRDefault="00710656" w:rsidP="00EC6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</w:tcPr>
          <w:p w:rsidR="00710656" w:rsidRDefault="00710656" w:rsidP="00EC6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656" w:rsidTr="006B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10656" w:rsidRDefault="00710656" w:rsidP="00EC6987"/>
        </w:tc>
        <w:tc>
          <w:tcPr>
            <w:tcW w:w="992" w:type="dxa"/>
          </w:tcPr>
          <w:p w:rsidR="00710656" w:rsidRDefault="00710656" w:rsidP="00EC6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710656" w:rsidRDefault="00710656" w:rsidP="00EC6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</w:tcPr>
          <w:p w:rsidR="00710656" w:rsidRDefault="00710656" w:rsidP="00EC6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0656" w:rsidTr="006B4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10656" w:rsidRDefault="00710656" w:rsidP="00EC6987"/>
        </w:tc>
        <w:tc>
          <w:tcPr>
            <w:tcW w:w="992" w:type="dxa"/>
          </w:tcPr>
          <w:p w:rsidR="00710656" w:rsidRDefault="00710656" w:rsidP="00EC6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710656" w:rsidRDefault="00710656" w:rsidP="00EC6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</w:tcPr>
          <w:p w:rsidR="00710656" w:rsidRDefault="00710656" w:rsidP="00EC6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656" w:rsidTr="006B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10656" w:rsidRDefault="00710656" w:rsidP="00EC6987"/>
        </w:tc>
        <w:tc>
          <w:tcPr>
            <w:tcW w:w="992" w:type="dxa"/>
          </w:tcPr>
          <w:p w:rsidR="00710656" w:rsidRDefault="00710656" w:rsidP="00EC6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710656" w:rsidRDefault="00710656" w:rsidP="00EC6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</w:tcPr>
          <w:p w:rsidR="00710656" w:rsidRDefault="00710656" w:rsidP="00EC6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10656" w:rsidRDefault="00710656" w:rsidP="00EC6987"/>
    <w:p w:rsidR="00040DC2" w:rsidRDefault="00040DC2" w:rsidP="00EC6987"/>
    <w:p w:rsidR="00040DC2" w:rsidRDefault="00040DC2" w:rsidP="00EC6987"/>
    <w:p w:rsidR="00040DC2" w:rsidRDefault="00040DC2" w:rsidP="00EC6987"/>
    <w:p w:rsidR="00040DC2" w:rsidRDefault="00040DC2" w:rsidP="00EC6987"/>
    <w:p w:rsidR="00040DC2" w:rsidRDefault="00040DC2" w:rsidP="00EC6987"/>
    <w:p w:rsidR="00040DC2" w:rsidRDefault="00040DC2" w:rsidP="00EC6987"/>
    <w:p w:rsidR="00040DC2" w:rsidRDefault="00040DC2" w:rsidP="00EC6987"/>
    <w:p w:rsidR="00040DC2" w:rsidRDefault="00040DC2" w:rsidP="00EC6987"/>
    <w:p w:rsidR="00040DC2" w:rsidRDefault="00040DC2" w:rsidP="00EC6987"/>
    <w:p w:rsidR="00040DC2" w:rsidRDefault="00040DC2" w:rsidP="00EC6987">
      <w:pPr>
        <w:rPr>
          <w:ins w:id="41" w:author="王永龙" w:date="2024-05-31T15:38:00Z"/>
        </w:rPr>
      </w:pPr>
    </w:p>
    <w:p w:rsidR="00424052" w:rsidRDefault="00424052" w:rsidP="00EC6987">
      <w:pPr>
        <w:rPr>
          <w:ins w:id="42" w:author="王永龙" w:date="2024-05-31T15:38:00Z"/>
        </w:rPr>
      </w:pPr>
    </w:p>
    <w:p w:rsidR="00424052" w:rsidRDefault="00424052" w:rsidP="00EC6987">
      <w:pPr>
        <w:rPr>
          <w:ins w:id="43" w:author="王永龙" w:date="2024-05-31T15:38:00Z"/>
        </w:rPr>
      </w:pPr>
    </w:p>
    <w:p w:rsidR="00424052" w:rsidRDefault="00424052" w:rsidP="00EC6987">
      <w:pPr>
        <w:rPr>
          <w:rFonts w:hint="eastAsia"/>
        </w:rPr>
      </w:pPr>
    </w:p>
    <w:p w:rsidR="0063239E" w:rsidDel="003E5086" w:rsidRDefault="0063239E" w:rsidP="00EC6987">
      <w:pPr>
        <w:rPr>
          <w:del w:id="44" w:author="王永龙" w:date="2024-05-31T15:37:00Z"/>
        </w:rPr>
      </w:pPr>
    </w:p>
    <w:p w:rsidR="003E5086" w:rsidRDefault="003E5086" w:rsidP="00EC6987">
      <w:pPr>
        <w:rPr>
          <w:ins w:id="45" w:author="王永龙" w:date="2024-05-31T15:39:00Z"/>
          <w:rFonts w:hint="eastAsia"/>
        </w:rPr>
      </w:pPr>
    </w:p>
    <w:p w:rsidR="0063239E" w:rsidRDefault="0063239E" w:rsidP="00EC6987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1698845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6001" w:rsidRDefault="00476001">
          <w:pPr>
            <w:pStyle w:val="TOC"/>
          </w:pPr>
          <w:r>
            <w:rPr>
              <w:lang w:val="zh-CN"/>
            </w:rPr>
            <w:t>目录</w:t>
          </w:r>
        </w:p>
        <w:p w:rsidR="00587EC9" w:rsidRDefault="00476001">
          <w:pPr>
            <w:pStyle w:val="12"/>
            <w:tabs>
              <w:tab w:val="left" w:pos="840"/>
              <w:tab w:val="right" w:leader="dot" w:pos="8296"/>
            </w:tabs>
            <w:rPr>
              <w:ins w:id="46" w:author="王永龙" w:date="2020-04-15T18:21:00Z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47" w:author="王永龙" w:date="2020-04-15T18:21:00Z">
            <w:r w:rsidR="00587EC9" w:rsidRPr="00194F88">
              <w:rPr>
                <w:rStyle w:val="afb"/>
                <w:noProof/>
              </w:rPr>
              <w:fldChar w:fldCharType="begin"/>
            </w:r>
            <w:r w:rsidR="00587EC9" w:rsidRPr="00194F88">
              <w:rPr>
                <w:rStyle w:val="afb"/>
                <w:noProof/>
              </w:rPr>
              <w:instrText xml:space="preserve"> </w:instrText>
            </w:r>
            <w:r w:rsidR="00587EC9">
              <w:rPr>
                <w:noProof/>
              </w:rPr>
              <w:instrText>HYPERLINK \l "_Toc37867305"</w:instrText>
            </w:r>
            <w:r w:rsidR="00587EC9" w:rsidRPr="00194F88">
              <w:rPr>
                <w:rStyle w:val="afb"/>
                <w:noProof/>
              </w:rPr>
              <w:instrText xml:space="preserve"> </w:instrText>
            </w:r>
            <w:r w:rsidR="00587EC9" w:rsidRPr="00194F88">
              <w:rPr>
                <w:rStyle w:val="afb"/>
                <w:noProof/>
              </w:rPr>
              <w:fldChar w:fldCharType="separate"/>
            </w:r>
            <w:r w:rsidR="00587EC9" w:rsidRPr="00194F88">
              <w:rPr>
                <w:rStyle w:val="afb"/>
                <w:noProof/>
              </w:rPr>
              <w:t>一、</w:t>
            </w:r>
            <w:r w:rsidR="00587EC9">
              <w:rPr>
                <w:noProof/>
                <w:kern w:val="2"/>
                <w:sz w:val="21"/>
              </w:rPr>
              <w:tab/>
            </w:r>
            <w:r w:rsidR="00587EC9" w:rsidRPr="00194F88">
              <w:rPr>
                <w:rStyle w:val="afb"/>
                <w:noProof/>
              </w:rPr>
              <w:t>概述</w:t>
            </w:r>
            <w:r w:rsidR="00587EC9">
              <w:rPr>
                <w:noProof/>
                <w:webHidden/>
              </w:rPr>
              <w:tab/>
            </w:r>
            <w:r w:rsidR="00587EC9">
              <w:rPr>
                <w:noProof/>
                <w:webHidden/>
              </w:rPr>
              <w:fldChar w:fldCharType="begin"/>
            </w:r>
            <w:r w:rsidR="00587EC9">
              <w:rPr>
                <w:noProof/>
                <w:webHidden/>
              </w:rPr>
              <w:instrText xml:space="preserve"> PAGEREF _Toc37867305 \h </w:instrText>
            </w:r>
          </w:ins>
          <w:r w:rsidR="00587EC9">
            <w:rPr>
              <w:noProof/>
              <w:webHidden/>
            </w:rPr>
          </w:r>
          <w:r w:rsidR="00587EC9">
            <w:rPr>
              <w:noProof/>
              <w:webHidden/>
            </w:rPr>
            <w:fldChar w:fldCharType="separate"/>
          </w:r>
          <w:ins w:id="48" w:author="王永龙" w:date="2020-04-15T18:22:00Z">
            <w:r w:rsidR="00CB1E10">
              <w:rPr>
                <w:noProof/>
                <w:webHidden/>
              </w:rPr>
              <w:t>5</w:t>
            </w:r>
          </w:ins>
          <w:ins w:id="49" w:author="王永龙" w:date="2020-04-15T18:21:00Z">
            <w:r w:rsidR="00587EC9">
              <w:rPr>
                <w:noProof/>
                <w:webHidden/>
              </w:rPr>
              <w:fldChar w:fldCharType="end"/>
            </w:r>
            <w:r w:rsidR="00587EC9"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50" w:author="王永龙" w:date="2020-04-15T18:21:00Z"/>
              <w:noProof/>
              <w:kern w:val="2"/>
              <w:sz w:val="21"/>
            </w:rPr>
          </w:pPr>
          <w:ins w:id="51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"_Toc37867306"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文档说明：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_Toc37867306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2" w:author="王永龙" w:date="2020-04-15T18:22:00Z">
            <w:r w:rsidR="00CB1E10">
              <w:rPr>
                <w:noProof/>
                <w:webHidden/>
              </w:rPr>
              <w:t>5</w:t>
            </w:r>
          </w:ins>
          <w:ins w:id="53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54" w:author="王永龙" w:date="2020-04-15T18:21:00Z"/>
              <w:noProof/>
              <w:kern w:val="2"/>
              <w:sz w:val="21"/>
            </w:rPr>
          </w:pPr>
          <w:ins w:id="55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"_Toc37867307"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需求描述及背景说明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_Toc37867307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" w:author="王永龙" w:date="2020-04-15T18:22:00Z">
            <w:r w:rsidR="00CB1E10">
              <w:rPr>
                <w:noProof/>
                <w:webHidden/>
              </w:rPr>
              <w:t>5</w:t>
            </w:r>
          </w:ins>
          <w:ins w:id="57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58" w:author="王永龙" w:date="2020-04-15T18:21:00Z"/>
              <w:noProof/>
              <w:kern w:val="2"/>
              <w:sz w:val="21"/>
            </w:rPr>
          </w:pPr>
          <w:ins w:id="59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"_Toc37867308"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需求来源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_Toc37867308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0" w:author="王永龙" w:date="2020-04-15T18:22:00Z">
            <w:r w:rsidR="00CB1E10">
              <w:rPr>
                <w:noProof/>
                <w:webHidden/>
              </w:rPr>
              <w:t>6</w:t>
            </w:r>
          </w:ins>
          <w:ins w:id="61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62" w:author="王永龙" w:date="2020-04-15T18:21:00Z"/>
              <w:noProof/>
              <w:kern w:val="2"/>
              <w:sz w:val="21"/>
            </w:rPr>
          </w:pPr>
          <w:ins w:id="63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"_Toc37867309"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_Toc37867309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4" w:author="王永龙" w:date="2020-04-15T18:22:00Z">
            <w:r w:rsidR="00CB1E10">
              <w:rPr>
                <w:noProof/>
                <w:webHidden/>
              </w:rPr>
              <w:t>6</w:t>
            </w:r>
          </w:ins>
          <w:ins w:id="65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12"/>
            <w:tabs>
              <w:tab w:val="left" w:pos="840"/>
              <w:tab w:val="right" w:leader="dot" w:pos="8296"/>
            </w:tabs>
            <w:rPr>
              <w:ins w:id="66" w:author="王永龙" w:date="2020-04-15T18:21:00Z"/>
              <w:noProof/>
              <w:kern w:val="2"/>
              <w:sz w:val="21"/>
            </w:rPr>
          </w:pPr>
          <w:ins w:id="67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"_Toc37867310"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二、</w:t>
            </w:r>
            <w:r>
              <w:rPr>
                <w:noProof/>
                <w:kern w:val="2"/>
                <w:sz w:val="21"/>
              </w:rPr>
              <w:tab/>
            </w:r>
            <w:r w:rsidRPr="00194F88">
              <w:rPr>
                <w:rStyle w:val="afb"/>
                <w:noProof/>
              </w:rPr>
              <w:t>产品简介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_Toc37867310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8" w:author="王永龙" w:date="2020-04-15T18:22:00Z">
            <w:r w:rsidR="00CB1E10">
              <w:rPr>
                <w:noProof/>
                <w:webHidden/>
              </w:rPr>
              <w:t>7</w:t>
            </w:r>
          </w:ins>
          <w:ins w:id="69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70" w:author="王永龙" w:date="2020-04-15T18:21:00Z"/>
              <w:noProof/>
              <w:kern w:val="2"/>
              <w:sz w:val="21"/>
            </w:rPr>
          </w:pPr>
          <w:ins w:id="71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"_Toc37867311"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2.1、产品简介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_Toc37867311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2" w:author="王永龙" w:date="2020-04-15T18:22:00Z">
            <w:r w:rsidR="00CB1E10">
              <w:rPr>
                <w:noProof/>
                <w:webHidden/>
              </w:rPr>
              <w:t>7</w:t>
            </w:r>
          </w:ins>
          <w:ins w:id="73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74" w:author="王永龙" w:date="2020-04-15T18:21:00Z"/>
              <w:noProof/>
              <w:kern w:val="2"/>
              <w:sz w:val="21"/>
            </w:rPr>
          </w:pPr>
          <w:ins w:id="75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"_Toc37867312"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2.2、产品定位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_Toc37867312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6" w:author="王永龙" w:date="2020-04-15T18:22:00Z">
            <w:r w:rsidR="00CB1E10">
              <w:rPr>
                <w:noProof/>
                <w:webHidden/>
              </w:rPr>
              <w:t>7</w:t>
            </w:r>
          </w:ins>
          <w:ins w:id="77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78" w:author="王永龙" w:date="2020-04-15T18:21:00Z"/>
              <w:noProof/>
              <w:kern w:val="2"/>
              <w:sz w:val="21"/>
            </w:rPr>
          </w:pPr>
          <w:ins w:id="79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"_Toc37867313"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2.3、产品目标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_Toc37867313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0" w:author="王永龙" w:date="2020-04-15T18:22:00Z">
            <w:r w:rsidR="00CB1E10">
              <w:rPr>
                <w:noProof/>
                <w:webHidden/>
              </w:rPr>
              <w:t>7</w:t>
            </w:r>
          </w:ins>
          <w:ins w:id="81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82" w:author="王永龙" w:date="2020-04-15T18:21:00Z"/>
              <w:noProof/>
              <w:kern w:val="2"/>
              <w:sz w:val="21"/>
            </w:rPr>
          </w:pPr>
          <w:ins w:id="83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"_Toc37867314"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2.4、部分操作控件说明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_Toc37867314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4" w:author="王永龙" w:date="2020-04-15T18:22:00Z">
            <w:r w:rsidR="00CB1E10">
              <w:rPr>
                <w:noProof/>
                <w:webHidden/>
              </w:rPr>
              <w:t>7</w:t>
            </w:r>
          </w:ins>
          <w:ins w:id="85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12"/>
            <w:tabs>
              <w:tab w:val="left" w:pos="840"/>
              <w:tab w:val="right" w:leader="dot" w:pos="8296"/>
            </w:tabs>
            <w:rPr>
              <w:ins w:id="86" w:author="王永龙" w:date="2020-04-15T18:21:00Z"/>
              <w:noProof/>
              <w:kern w:val="2"/>
              <w:sz w:val="21"/>
            </w:rPr>
          </w:pPr>
          <w:ins w:id="87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"_Toc37867315"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三、</w:t>
            </w:r>
            <w:r>
              <w:rPr>
                <w:noProof/>
                <w:kern w:val="2"/>
                <w:sz w:val="21"/>
              </w:rPr>
              <w:tab/>
            </w:r>
            <w:r w:rsidRPr="00194F88">
              <w:rPr>
                <w:rStyle w:val="afb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_Toc37867315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8" w:author="王永龙" w:date="2020-04-15T18:22:00Z">
            <w:r w:rsidR="00CB1E10">
              <w:rPr>
                <w:noProof/>
                <w:webHidden/>
              </w:rPr>
              <w:t>8</w:t>
            </w:r>
          </w:ins>
          <w:ins w:id="89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90" w:author="王永龙" w:date="2020-04-15T18:21:00Z"/>
              <w:noProof/>
              <w:kern w:val="2"/>
              <w:sz w:val="21"/>
            </w:rPr>
          </w:pPr>
          <w:ins w:id="91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"_Toc37867316"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3.1、产品整体功能架构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_Toc37867316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2" w:author="王永龙" w:date="2020-04-15T18:22:00Z">
            <w:r w:rsidR="00CB1E10">
              <w:rPr>
                <w:noProof/>
                <w:webHidden/>
              </w:rPr>
              <w:t>8</w:t>
            </w:r>
          </w:ins>
          <w:ins w:id="93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94" w:author="王永龙" w:date="2020-04-15T18:21:00Z"/>
              <w:noProof/>
              <w:kern w:val="2"/>
              <w:sz w:val="21"/>
            </w:rPr>
          </w:pPr>
          <w:ins w:id="95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"_Toc37867317"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3.2、产品初始化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_Toc37867317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6" w:author="王永龙" w:date="2020-04-15T18:22:00Z">
            <w:r w:rsidR="00CB1E10">
              <w:rPr>
                <w:noProof/>
                <w:webHidden/>
              </w:rPr>
              <w:t>9</w:t>
            </w:r>
          </w:ins>
          <w:ins w:id="97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98" w:author="王永龙" w:date="2020-04-15T18:21:00Z"/>
              <w:noProof/>
              <w:kern w:val="2"/>
              <w:sz w:val="21"/>
            </w:rPr>
          </w:pPr>
          <w:ins w:id="99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"_Toc37867318"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3.3、首页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_Toc37867318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0" w:author="王永龙" w:date="2020-04-15T18:22:00Z">
            <w:r w:rsidR="00CB1E10">
              <w:rPr>
                <w:noProof/>
                <w:webHidden/>
              </w:rPr>
              <w:t>10</w:t>
            </w:r>
          </w:ins>
          <w:ins w:id="101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102" w:author="王永龙" w:date="2020-04-15T18:21:00Z"/>
              <w:noProof/>
              <w:kern w:val="2"/>
              <w:sz w:val="21"/>
            </w:rPr>
          </w:pPr>
          <w:ins w:id="103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"_Toc37867319"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3.4、搜索页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_Toc37867319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4" w:author="王永龙" w:date="2020-04-15T18:22:00Z">
            <w:r w:rsidR="00CB1E10">
              <w:rPr>
                <w:noProof/>
                <w:webHidden/>
              </w:rPr>
              <w:t>12</w:t>
            </w:r>
          </w:ins>
          <w:ins w:id="105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106" w:author="王永龙" w:date="2020-04-15T18:21:00Z"/>
              <w:noProof/>
              <w:kern w:val="2"/>
              <w:sz w:val="21"/>
            </w:rPr>
          </w:pPr>
          <w:ins w:id="107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"_Toc37867320"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3.5、商品分类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_Toc37867320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8" w:author="王永龙" w:date="2020-04-15T18:22:00Z">
            <w:r w:rsidR="00CB1E10">
              <w:rPr>
                <w:noProof/>
                <w:webHidden/>
              </w:rPr>
              <w:t>12</w:t>
            </w:r>
          </w:ins>
          <w:ins w:id="109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110" w:author="王永龙" w:date="2020-04-15T18:21:00Z"/>
              <w:noProof/>
              <w:kern w:val="2"/>
              <w:sz w:val="21"/>
            </w:rPr>
          </w:pPr>
          <w:ins w:id="111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"_Toc37867321"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3.5.1、业务规则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_Toc37867321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2" w:author="王永龙" w:date="2020-04-15T18:22:00Z">
            <w:r w:rsidR="00CB1E10">
              <w:rPr>
                <w:noProof/>
                <w:webHidden/>
              </w:rPr>
              <w:t>12</w:t>
            </w:r>
          </w:ins>
          <w:ins w:id="113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114" w:author="王永龙" w:date="2020-04-15T18:21:00Z"/>
              <w:noProof/>
              <w:kern w:val="2"/>
              <w:sz w:val="21"/>
            </w:rPr>
          </w:pPr>
          <w:ins w:id="115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"_Toc37867322"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3.5.2、异常流程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_Toc37867322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6" w:author="王永龙" w:date="2020-04-15T18:22:00Z">
            <w:r w:rsidR="00CB1E10">
              <w:rPr>
                <w:noProof/>
                <w:webHidden/>
              </w:rPr>
              <w:t>12</w:t>
            </w:r>
          </w:ins>
          <w:ins w:id="117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118" w:author="王永龙" w:date="2020-04-15T18:21:00Z"/>
              <w:noProof/>
              <w:kern w:val="2"/>
              <w:sz w:val="21"/>
            </w:rPr>
          </w:pPr>
          <w:ins w:id="119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"_Toc37867323"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3.5.3、验收标准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_Toc37867323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0" w:author="王永龙" w:date="2020-04-15T18:22:00Z">
            <w:r w:rsidR="00CB1E10">
              <w:rPr>
                <w:noProof/>
                <w:webHidden/>
              </w:rPr>
              <w:t>12</w:t>
            </w:r>
          </w:ins>
          <w:ins w:id="121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122" w:author="王永龙" w:date="2020-04-15T18:21:00Z"/>
              <w:noProof/>
              <w:kern w:val="2"/>
              <w:sz w:val="21"/>
            </w:rPr>
          </w:pPr>
          <w:ins w:id="123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"_Toc37867324"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3.6、商品属性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_Toc37867324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4" w:author="王永龙" w:date="2020-04-15T18:22:00Z">
            <w:r w:rsidR="00CB1E10">
              <w:rPr>
                <w:noProof/>
                <w:webHidden/>
              </w:rPr>
              <w:t>12</w:t>
            </w:r>
          </w:ins>
          <w:ins w:id="125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126" w:author="王永龙" w:date="2020-04-15T18:21:00Z"/>
              <w:noProof/>
              <w:kern w:val="2"/>
              <w:sz w:val="21"/>
            </w:rPr>
          </w:pPr>
          <w:ins w:id="127" w:author="王永龙" w:date="2020-04-15T18:21:00Z">
            <w:r w:rsidRPr="00194F88">
              <w:rPr>
                <w:rStyle w:val="afb"/>
                <w:noProof/>
              </w:rPr>
              <w:lastRenderedPageBreak/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"_Toc37867325"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3.6.1、业务规则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_Toc37867325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8" w:author="王永龙" w:date="2020-04-15T18:22:00Z">
            <w:r w:rsidR="00CB1E10">
              <w:rPr>
                <w:noProof/>
                <w:webHidden/>
              </w:rPr>
              <w:t>12</w:t>
            </w:r>
          </w:ins>
          <w:ins w:id="129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130" w:author="王永龙" w:date="2020-04-15T18:21:00Z"/>
              <w:noProof/>
              <w:kern w:val="2"/>
              <w:sz w:val="21"/>
            </w:rPr>
          </w:pPr>
          <w:ins w:id="131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"_Toc37867326"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3.6.2、异常流程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_Toc37867326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2" w:author="王永龙" w:date="2020-04-15T18:22:00Z">
            <w:r w:rsidR="00CB1E10">
              <w:rPr>
                <w:noProof/>
                <w:webHidden/>
              </w:rPr>
              <w:t>12</w:t>
            </w:r>
          </w:ins>
          <w:ins w:id="133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134" w:author="王永龙" w:date="2020-04-15T18:21:00Z"/>
              <w:noProof/>
              <w:kern w:val="2"/>
              <w:sz w:val="21"/>
            </w:rPr>
          </w:pPr>
          <w:ins w:id="135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"_Toc37867327"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3.6.3、验收标准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_Toc37867327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6" w:author="王永龙" w:date="2020-04-15T18:22:00Z">
            <w:r w:rsidR="00CB1E10">
              <w:rPr>
                <w:noProof/>
                <w:webHidden/>
              </w:rPr>
              <w:t>12</w:t>
            </w:r>
          </w:ins>
          <w:ins w:id="137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138" w:author="王永龙" w:date="2020-04-15T18:21:00Z"/>
              <w:noProof/>
              <w:kern w:val="2"/>
              <w:sz w:val="21"/>
            </w:rPr>
          </w:pPr>
          <w:ins w:id="139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"_Toc37867328"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3.7、商品列表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_Toc37867328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0" w:author="王永龙" w:date="2020-04-15T18:22:00Z">
            <w:r w:rsidR="00CB1E10">
              <w:rPr>
                <w:noProof/>
                <w:webHidden/>
              </w:rPr>
              <w:t>12</w:t>
            </w:r>
          </w:ins>
          <w:ins w:id="141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142" w:author="王永龙" w:date="2020-04-15T18:21:00Z"/>
              <w:noProof/>
              <w:kern w:val="2"/>
              <w:sz w:val="21"/>
            </w:rPr>
          </w:pPr>
          <w:ins w:id="143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"_Toc37867329"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3.7.1、业务规则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_Toc37867329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4" w:author="王永龙" w:date="2020-04-15T18:22:00Z">
            <w:r w:rsidR="00CB1E10">
              <w:rPr>
                <w:noProof/>
                <w:webHidden/>
              </w:rPr>
              <w:t>12</w:t>
            </w:r>
          </w:ins>
          <w:ins w:id="145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146" w:author="王永龙" w:date="2020-04-15T18:21:00Z"/>
              <w:noProof/>
              <w:kern w:val="2"/>
              <w:sz w:val="21"/>
            </w:rPr>
          </w:pPr>
          <w:ins w:id="147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"_Toc37867330"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3.7.2、异常流程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8" w:author="王永龙" w:date="2020-04-15T18:22:00Z">
            <w:r w:rsidR="00CB1E10">
              <w:rPr>
                <w:noProof/>
                <w:webHidden/>
              </w:rPr>
              <w:t>12</w:t>
            </w:r>
          </w:ins>
          <w:ins w:id="149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150" w:author="王永龙" w:date="2020-04-15T18:21:00Z"/>
              <w:noProof/>
              <w:kern w:val="2"/>
              <w:sz w:val="21"/>
            </w:rPr>
          </w:pPr>
          <w:ins w:id="151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"_Toc37867331"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3.7.3、验收标准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2" w:author="王永龙" w:date="2020-04-15T18:22:00Z">
            <w:r w:rsidR="00CB1E10">
              <w:rPr>
                <w:noProof/>
                <w:webHidden/>
              </w:rPr>
              <w:t>12</w:t>
            </w:r>
          </w:ins>
          <w:ins w:id="153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154" w:author="王永龙" w:date="2020-04-15T18:21:00Z"/>
              <w:noProof/>
              <w:kern w:val="2"/>
              <w:sz w:val="21"/>
            </w:rPr>
          </w:pPr>
          <w:ins w:id="155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"_Toc37867332"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3.8、商品详情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_Toc37867332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6" w:author="王永龙" w:date="2020-04-15T18:22:00Z">
            <w:r w:rsidR="00CB1E10">
              <w:rPr>
                <w:noProof/>
                <w:webHidden/>
              </w:rPr>
              <w:t>12</w:t>
            </w:r>
          </w:ins>
          <w:ins w:id="157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158" w:author="王永龙" w:date="2020-04-15T18:21:00Z"/>
              <w:noProof/>
              <w:kern w:val="2"/>
              <w:sz w:val="21"/>
            </w:rPr>
          </w:pPr>
          <w:ins w:id="159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"_Toc37867333"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3.8.1、业务规则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_Toc37867333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0" w:author="王永龙" w:date="2020-04-15T18:22:00Z">
            <w:r w:rsidR="00CB1E10">
              <w:rPr>
                <w:noProof/>
                <w:webHidden/>
              </w:rPr>
              <w:t>12</w:t>
            </w:r>
          </w:ins>
          <w:ins w:id="161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162" w:author="王永龙" w:date="2020-04-15T18:21:00Z"/>
              <w:noProof/>
              <w:kern w:val="2"/>
              <w:sz w:val="21"/>
            </w:rPr>
          </w:pPr>
          <w:ins w:id="163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"_Toc37867334"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3.8.2、异常流程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_Toc37867334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4" w:author="王永龙" w:date="2020-04-15T18:22:00Z">
            <w:r w:rsidR="00CB1E10">
              <w:rPr>
                <w:noProof/>
                <w:webHidden/>
              </w:rPr>
              <w:t>12</w:t>
            </w:r>
          </w:ins>
          <w:ins w:id="165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166" w:author="王永龙" w:date="2020-04-15T18:21:00Z"/>
              <w:noProof/>
              <w:kern w:val="2"/>
              <w:sz w:val="21"/>
            </w:rPr>
          </w:pPr>
          <w:ins w:id="167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"_Toc37867335"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3.8.3、验收标准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8" w:author="王永龙" w:date="2020-04-15T18:22:00Z">
            <w:r w:rsidR="00CB1E10">
              <w:rPr>
                <w:noProof/>
                <w:webHidden/>
              </w:rPr>
              <w:t>12</w:t>
            </w:r>
          </w:ins>
          <w:ins w:id="169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170" w:author="王永龙" w:date="2020-04-15T18:21:00Z"/>
              <w:noProof/>
              <w:kern w:val="2"/>
              <w:sz w:val="21"/>
            </w:rPr>
          </w:pPr>
          <w:ins w:id="171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"_Toc37867336"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3.9、购物车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_Toc37867336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2" w:author="王永龙" w:date="2020-04-15T18:22:00Z">
            <w:r w:rsidR="00CB1E10">
              <w:rPr>
                <w:noProof/>
                <w:webHidden/>
              </w:rPr>
              <w:t>12</w:t>
            </w:r>
          </w:ins>
          <w:ins w:id="173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174" w:author="王永龙" w:date="2020-04-15T18:21:00Z"/>
              <w:noProof/>
              <w:kern w:val="2"/>
              <w:sz w:val="21"/>
            </w:rPr>
          </w:pPr>
          <w:ins w:id="175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"_Toc37867337"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3.9.1、业务规则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6" w:author="王永龙" w:date="2020-04-15T18:22:00Z">
            <w:r w:rsidR="00CB1E10">
              <w:rPr>
                <w:noProof/>
                <w:webHidden/>
              </w:rPr>
              <w:t>12</w:t>
            </w:r>
          </w:ins>
          <w:ins w:id="177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178" w:author="王永龙" w:date="2020-04-15T18:21:00Z"/>
              <w:noProof/>
              <w:kern w:val="2"/>
              <w:sz w:val="21"/>
            </w:rPr>
          </w:pPr>
          <w:ins w:id="179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"_Toc37867338"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3.9.2、异常流程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0" w:author="王永龙" w:date="2020-04-15T18:22:00Z">
            <w:r w:rsidR="00CB1E10">
              <w:rPr>
                <w:noProof/>
                <w:webHidden/>
              </w:rPr>
              <w:t>12</w:t>
            </w:r>
          </w:ins>
          <w:ins w:id="181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182" w:author="王永龙" w:date="2020-04-15T18:21:00Z"/>
              <w:noProof/>
              <w:kern w:val="2"/>
              <w:sz w:val="21"/>
            </w:rPr>
          </w:pPr>
          <w:ins w:id="183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"_Toc37867339"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3.9.3、验收标准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_Toc37867339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4" w:author="王永龙" w:date="2020-04-15T18:22:00Z">
            <w:r w:rsidR="00CB1E10">
              <w:rPr>
                <w:noProof/>
                <w:webHidden/>
              </w:rPr>
              <w:t>12</w:t>
            </w:r>
          </w:ins>
          <w:ins w:id="185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186" w:author="王永龙" w:date="2020-04-15T18:21:00Z"/>
              <w:noProof/>
              <w:kern w:val="2"/>
              <w:sz w:val="21"/>
            </w:rPr>
          </w:pPr>
          <w:ins w:id="187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"_Toc37867340"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3.10、订单列表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_Toc37867340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8" w:author="王永龙" w:date="2020-04-15T18:22:00Z">
            <w:r w:rsidR="00CB1E10">
              <w:rPr>
                <w:noProof/>
                <w:webHidden/>
              </w:rPr>
              <w:t>12</w:t>
            </w:r>
          </w:ins>
          <w:ins w:id="189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190" w:author="王永龙" w:date="2020-04-15T18:21:00Z"/>
              <w:noProof/>
              <w:kern w:val="2"/>
              <w:sz w:val="21"/>
            </w:rPr>
          </w:pPr>
          <w:ins w:id="191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"_Toc37867341"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3.10.1、业务规则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_Toc37867341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2" w:author="王永龙" w:date="2020-04-15T18:22:00Z">
            <w:r w:rsidR="00CB1E10">
              <w:rPr>
                <w:noProof/>
                <w:webHidden/>
              </w:rPr>
              <w:t>12</w:t>
            </w:r>
          </w:ins>
          <w:ins w:id="193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194" w:author="王永龙" w:date="2020-04-15T18:21:00Z"/>
              <w:noProof/>
              <w:kern w:val="2"/>
              <w:sz w:val="21"/>
            </w:rPr>
          </w:pPr>
          <w:ins w:id="195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"_Toc37867342"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3.10.2、异常流程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_Toc37867342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6" w:author="王永龙" w:date="2020-04-15T18:22:00Z">
            <w:r w:rsidR="00CB1E10">
              <w:rPr>
                <w:noProof/>
                <w:webHidden/>
              </w:rPr>
              <w:t>12</w:t>
            </w:r>
          </w:ins>
          <w:ins w:id="197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198" w:author="王永龙" w:date="2020-04-15T18:21:00Z"/>
              <w:noProof/>
              <w:kern w:val="2"/>
              <w:sz w:val="21"/>
            </w:rPr>
          </w:pPr>
          <w:ins w:id="199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"_Toc37867343"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3.10.3、验收标准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_Toc37867343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0" w:author="王永龙" w:date="2020-04-15T18:22:00Z">
            <w:r w:rsidR="00CB1E10">
              <w:rPr>
                <w:noProof/>
                <w:webHidden/>
              </w:rPr>
              <w:t>12</w:t>
            </w:r>
          </w:ins>
          <w:ins w:id="201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202" w:author="王永龙" w:date="2020-04-15T18:21:00Z"/>
              <w:noProof/>
              <w:kern w:val="2"/>
              <w:sz w:val="21"/>
            </w:rPr>
          </w:pPr>
          <w:ins w:id="203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"_Toc37867344"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3.11、订单详情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_Toc37867344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4" w:author="王永龙" w:date="2020-04-15T18:22:00Z">
            <w:r w:rsidR="00CB1E10">
              <w:rPr>
                <w:noProof/>
                <w:webHidden/>
              </w:rPr>
              <w:t>12</w:t>
            </w:r>
          </w:ins>
          <w:ins w:id="205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206" w:author="王永龙" w:date="2020-04-15T18:21:00Z"/>
              <w:noProof/>
              <w:kern w:val="2"/>
              <w:sz w:val="21"/>
            </w:rPr>
          </w:pPr>
          <w:ins w:id="207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"_Toc37867345"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3.12、支付详情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_Toc37867345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8" w:author="王永龙" w:date="2020-04-15T18:22:00Z">
            <w:r w:rsidR="00CB1E10">
              <w:rPr>
                <w:noProof/>
                <w:webHidden/>
              </w:rPr>
              <w:t>13</w:t>
            </w:r>
          </w:ins>
          <w:ins w:id="209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210" w:author="王永龙" w:date="2020-04-15T18:21:00Z"/>
              <w:noProof/>
              <w:kern w:val="2"/>
              <w:sz w:val="21"/>
            </w:rPr>
          </w:pPr>
          <w:ins w:id="211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"_Toc37867346"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3.13、我的(个人中心)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_Toc37867346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2" w:author="王永龙" w:date="2020-04-15T18:22:00Z">
            <w:r w:rsidR="00CB1E10">
              <w:rPr>
                <w:noProof/>
                <w:webHidden/>
              </w:rPr>
              <w:t>13</w:t>
            </w:r>
          </w:ins>
          <w:ins w:id="213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214" w:author="王永龙" w:date="2020-04-15T18:21:00Z"/>
              <w:noProof/>
              <w:kern w:val="2"/>
              <w:sz w:val="21"/>
            </w:rPr>
          </w:pPr>
          <w:ins w:id="215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"_Toc37867347"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3.14、商家中心(品牌管理)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_Toc37867347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6" w:author="王永龙" w:date="2020-04-15T18:22:00Z">
            <w:r w:rsidR="00CB1E10">
              <w:rPr>
                <w:noProof/>
                <w:webHidden/>
              </w:rPr>
              <w:t>13</w:t>
            </w:r>
          </w:ins>
          <w:ins w:id="217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218" w:author="王永龙" w:date="2020-04-15T18:21:00Z"/>
              <w:noProof/>
              <w:kern w:val="2"/>
              <w:sz w:val="21"/>
            </w:rPr>
          </w:pPr>
          <w:ins w:id="219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"_Toc37867348"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3.15、店铺管理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_Toc37867348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0" w:author="王永龙" w:date="2020-04-15T18:22:00Z">
            <w:r w:rsidR="00CB1E10">
              <w:rPr>
                <w:noProof/>
                <w:webHidden/>
              </w:rPr>
              <w:t>13</w:t>
            </w:r>
          </w:ins>
          <w:ins w:id="221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222" w:author="王永龙" w:date="2020-04-15T18:21:00Z"/>
              <w:noProof/>
              <w:kern w:val="2"/>
              <w:sz w:val="21"/>
            </w:rPr>
          </w:pPr>
          <w:ins w:id="223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"_Toc37867349"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3.16、会员中心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_Toc37867349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4" w:author="王永龙" w:date="2020-04-15T18:22:00Z">
            <w:r w:rsidR="00CB1E10">
              <w:rPr>
                <w:noProof/>
                <w:webHidden/>
              </w:rPr>
              <w:t>13</w:t>
            </w:r>
          </w:ins>
          <w:ins w:id="225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226" w:author="王永龙" w:date="2020-04-15T18:21:00Z"/>
              <w:noProof/>
              <w:kern w:val="2"/>
              <w:sz w:val="21"/>
            </w:rPr>
          </w:pPr>
          <w:ins w:id="227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"_Toc37867350"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3.17、销售活动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_Toc37867350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8" w:author="王永龙" w:date="2020-04-15T18:22:00Z">
            <w:r w:rsidR="00CB1E10">
              <w:rPr>
                <w:noProof/>
                <w:webHidden/>
              </w:rPr>
              <w:t>13</w:t>
            </w:r>
          </w:ins>
          <w:ins w:id="229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230" w:author="王永龙" w:date="2020-04-15T18:21:00Z"/>
              <w:noProof/>
              <w:kern w:val="2"/>
              <w:sz w:val="21"/>
            </w:rPr>
          </w:pPr>
          <w:ins w:id="231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"_Toc37867351"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3.18、物流中心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_Toc37867351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2" w:author="王永龙" w:date="2020-04-15T18:22:00Z">
            <w:r w:rsidR="00CB1E10">
              <w:rPr>
                <w:noProof/>
                <w:webHidden/>
              </w:rPr>
              <w:t>13</w:t>
            </w:r>
          </w:ins>
          <w:ins w:id="233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234" w:author="王永龙" w:date="2020-04-15T18:21:00Z"/>
              <w:noProof/>
              <w:kern w:val="2"/>
              <w:sz w:val="21"/>
            </w:rPr>
          </w:pPr>
          <w:ins w:id="235" w:author="王永龙" w:date="2020-04-15T18:21:00Z">
            <w:r w:rsidRPr="00194F88">
              <w:rPr>
                <w:rStyle w:val="afb"/>
                <w:noProof/>
              </w:rPr>
              <w:lastRenderedPageBreak/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"_Toc37867352"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3.19、仓储中心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_Toc37867352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6" w:author="王永龙" w:date="2020-04-15T18:22:00Z">
            <w:r w:rsidR="00CB1E10">
              <w:rPr>
                <w:noProof/>
                <w:webHidden/>
              </w:rPr>
              <w:t>13</w:t>
            </w:r>
          </w:ins>
          <w:ins w:id="237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238" w:author="王永龙" w:date="2020-04-15T18:21:00Z"/>
              <w:noProof/>
              <w:kern w:val="2"/>
              <w:sz w:val="21"/>
            </w:rPr>
          </w:pPr>
          <w:ins w:id="239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"_Toc37867353"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3.20、客服中心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_Toc37867353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0" w:author="王永龙" w:date="2020-04-15T18:22:00Z">
            <w:r w:rsidR="00CB1E10">
              <w:rPr>
                <w:noProof/>
                <w:webHidden/>
              </w:rPr>
              <w:t>13</w:t>
            </w:r>
          </w:ins>
          <w:ins w:id="241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242" w:author="王永龙" w:date="2020-04-15T18:21:00Z"/>
              <w:noProof/>
              <w:kern w:val="2"/>
              <w:sz w:val="21"/>
            </w:rPr>
          </w:pPr>
          <w:ins w:id="243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"_Toc37867354"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3.21、报表中心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_Toc37867354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4" w:author="王永龙" w:date="2020-04-15T18:22:00Z">
            <w:r w:rsidR="00CB1E10">
              <w:rPr>
                <w:noProof/>
                <w:webHidden/>
              </w:rPr>
              <w:t>13</w:t>
            </w:r>
          </w:ins>
          <w:ins w:id="245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246" w:author="王永龙" w:date="2020-04-15T18:21:00Z"/>
              <w:noProof/>
              <w:kern w:val="2"/>
              <w:sz w:val="21"/>
            </w:rPr>
          </w:pPr>
          <w:ins w:id="247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"_Toc37867355"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3.22、权限中心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_Toc37867355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8" w:author="王永龙" w:date="2020-04-15T18:22:00Z">
            <w:r w:rsidR="00CB1E10">
              <w:rPr>
                <w:noProof/>
                <w:webHidden/>
              </w:rPr>
              <w:t>13</w:t>
            </w:r>
          </w:ins>
          <w:ins w:id="249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250" w:author="王永龙" w:date="2020-04-15T18:21:00Z"/>
              <w:noProof/>
              <w:kern w:val="2"/>
              <w:sz w:val="21"/>
            </w:rPr>
          </w:pPr>
          <w:ins w:id="251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"_Toc37867356"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3.23、大数据中心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_Toc37867356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52" w:author="王永龙" w:date="2020-04-15T18:22:00Z">
            <w:r w:rsidR="00CB1E10">
              <w:rPr>
                <w:noProof/>
                <w:webHidden/>
              </w:rPr>
              <w:t>13</w:t>
            </w:r>
          </w:ins>
          <w:ins w:id="253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254" w:author="王永龙" w:date="2020-04-15T18:21:00Z"/>
              <w:noProof/>
              <w:kern w:val="2"/>
              <w:sz w:val="21"/>
            </w:rPr>
          </w:pPr>
          <w:ins w:id="255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"_Toc37867357"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3.24、营销中心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_Toc37867357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56" w:author="王永龙" w:date="2020-04-15T18:22:00Z">
            <w:r w:rsidR="00CB1E10">
              <w:rPr>
                <w:noProof/>
                <w:webHidden/>
              </w:rPr>
              <w:t>13</w:t>
            </w:r>
          </w:ins>
          <w:ins w:id="257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12"/>
            <w:tabs>
              <w:tab w:val="left" w:pos="840"/>
              <w:tab w:val="right" w:leader="dot" w:pos="8296"/>
            </w:tabs>
            <w:rPr>
              <w:ins w:id="258" w:author="王永龙" w:date="2020-04-15T18:21:00Z"/>
              <w:noProof/>
              <w:kern w:val="2"/>
              <w:sz w:val="21"/>
            </w:rPr>
          </w:pPr>
          <w:ins w:id="259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"_Toc37867358"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四、</w:t>
            </w:r>
            <w:r>
              <w:rPr>
                <w:noProof/>
                <w:kern w:val="2"/>
                <w:sz w:val="21"/>
              </w:rPr>
              <w:tab/>
            </w:r>
            <w:r w:rsidRPr="00194F88">
              <w:rPr>
                <w:rStyle w:val="afb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_Toc37867358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0" w:author="王永龙" w:date="2020-04-15T18:22:00Z">
            <w:r w:rsidR="00CB1E10">
              <w:rPr>
                <w:noProof/>
                <w:webHidden/>
              </w:rPr>
              <w:t>13</w:t>
            </w:r>
          </w:ins>
          <w:ins w:id="261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262" w:author="王永龙" w:date="2020-04-15T18:21:00Z"/>
              <w:noProof/>
              <w:kern w:val="2"/>
              <w:sz w:val="21"/>
            </w:rPr>
          </w:pPr>
          <w:ins w:id="263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"_Toc37867359"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4.1、运营需求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_Toc37867359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4" w:author="王永龙" w:date="2020-04-15T18:22:00Z">
            <w:r w:rsidR="00CB1E10">
              <w:rPr>
                <w:noProof/>
                <w:webHidden/>
              </w:rPr>
              <w:t>13</w:t>
            </w:r>
          </w:ins>
          <w:ins w:id="265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266" w:author="王永龙" w:date="2020-04-15T18:21:00Z"/>
              <w:noProof/>
              <w:kern w:val="2"/>
              <w:sz w:val="21"/>
            </w:rPr>
          </w:pPr>
          <w:ins w:id="267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"_Toc37867360"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4.2、接口需求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_Toc37867360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8" w:author="王永龙" w:date="2020-04-15T18:22:00Z">
            <w:r w:rsidR="00CB1E10">
              <w:rPr>
                <w:noProof/>
                <w:webHidden/>
              </w:rPr>
              <w:t>13</w:t>
            </w:r>
          </w:ins>
          <w:ins w:id="269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270" w:author="王永龙" w:date="2020-04-15T18:21:00Z"/>
              <w:noProof/>
              <w:kern w:val="2"/>
              <w:sz w:val="21"/>
            </w:rPr>
          </w:pPr>
          <w:ins w:id="271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"_Toc37867361"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4.3、性能指标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_Toc37867361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2" w:author="王永龙" w:date="2020-04-15T18:22:00Z">
            <w:r w:rsidR="00CB1E10">
              <w:rPr>
                <w:noProof/>
                <w:webHidden/>
              </w:rPr>
              <w:t>13</w:t>
            </w:r>
          </w:ins>
          <w:ins w:id="273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21"/>
            <w:tabs>
              <w:tab w:val="right" w:leader="dot" w:pos="8296"/>
            </w:tabs>
            <w:ind w:left="440"/>
            <w:rPr>
              <w:ins w:id="274" w:author="王永龙" w:date="2020-04-15T18:21:00Z"/>
              <w:noProof/>
              <w:kern w:val="2"/>
              <w:sz w:val="21"/>
            </w:rPr>
          </w:pPr>
          <w:ins w:id="275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"_Toc37867362"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4.4、其它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_Toc37867362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6" w:author="王永龙" w:date="2020-04-15T18:22:00Z">
            <w:r w:rsidR="00CB1E10">
              <w:rPr>
                <w:noProof/>
                <w:webHidden/>
              </w:rPr>
              <w:t>13</w:t>
            </w:r>
          </w:ins>
          <w:ins w:id="277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587EC9" w:rsidRDefault="00587EC9">
          <w:pPr>
            <w:pStyle w:val="12"/>
            <w:tabs>
              <w:tab w:val="left" w:pos="840"/>
              <w:tab w:val="right" w:leader="dot" w:pos="8296"/>
            </w:tabs>
            <w:rPr>
              <w:ins w:id="278" w:author="王永龙" w:date="2020-04-15T18:21:00Z"/>
              <w:noProof/>
              <w:kern w:val="2"/>
              <w:sz w:val="21"/>
            </w:rPr>
          </w:pPr>
          <w:ins w:id="279" w:author="王永龙" w:date="2020-04-15T18:21:00Z">
            <w:r w:rsidRPr="00194F88">
              <w:rPr>
                <w:rStyle w:val="afb"/>
                <w:noProof/>
              </w:rPr>
              <w:fldChar w:fldCharType="begin"/>
            </w:r>
            <w:r w:rsidRPr="00194F88">
              <w:rPr>
                <w:rStyle w:val="afb"/>
                <w:noProof/>
              </w:rPr>
              <w:instrText xml:space="preserve"> </w:instrText>
            </w:r>
            <w:r>
              <w:rPr>
                <w:noProof/>
              </w:rPr>
              <w:instrText>HYPERLINK \l "_Toc37867363"</w:instrText>
            </w:r>
            <w:r w:rsidRPr="00194F88">
              <w:rPr>
                <w:rStyle w:val="afb"/>
                <w:noProof/>
              </w:rPr>
              <w:instrText xml:space="preserve"> </w:instrText>
            </w:r>
            <w:r w:rsidRPr="00194F88">
              <w:rPr>
                <w:rStyle w:val="afb"/>
                <w:noProof/>
              </w:rPr>
              <w:fldChar w:fldCharType="separate"/>
            </w:r>
            <w:r w:rsidRPr="00194F88">
              <w:rPr>
                <w:rStyle w:val="afb"/>
                <w:noProof/>
              </w:rPr>
              <w:t>五、</w:t>
            </w:r>
            <w:r>
              <w:rPr>
                <w:noProof/>
                <w:kern w:val="2"/>
                <w:sz w:val="21"/>
              </w:rPr>
              <w:tab/>
            </w:r>
            <w:r w:rsidRPr="00194F88">
              <w:rPr>
                <w:rStyle w:val="afb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_Toc37867363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80" w:author="王永龙" w:date="2020-04-15T18:22:00Z">
            <w:r w:rsidR="00CB1E10">
              <w:rPr>
                <w:noProof/>
                <w:webHidden/>
              </w:rPr>
              <w:t>13</w:t>
            </w:r>
          </w:ins>
          <w:ins w:id="281" w:author="王永龙" w:date="2020-04-15T18:21:00Z">
            <w:r>
              <w:rPr>
                <w:noProof/>
                <w:webHidden/>
              </w:rPr>
              <w:fldChar w:fldCharType="end"/>
            </w:r>
            <w:r w:rsidRPr="00194F88">
              <w:rPr>
                <w:rStyle w:val="afb"/>
                <w:noProof/>
              </w:rPr>
              <w:fldChar w:fldCharType="end"/>
            </w:r>
          </w:ins>
        </w:p>
        <w:p w:rsidR="00FF79FF" w:rsidDel="00360512" w:rsidRDefault="00FF79FF">
          <w:pPr>
            <w:pStyle w:val="12"/>
            <w:tabs>
              <w:tab w:val="left" w:pos="840"/>
              <w:tab w:val="right" w:leader="dot" w:pos="8296"/>
            </w:tabs>
            <w:rPr>
              <w:del w:id="282" w:author="王永龙" w:date="2020-03-30T17:32:00Z"/>
              <w:noProof/>
              <w:kern w:val="2"/>
              <w:sz w:val="21"/>
            </w:rPr>
          </w:pPr>
          <w:del w:id="283" w:author="王永龙" w:date="2020-03-30T17:32:00Z">
            <w:r w:rsidRPr="00360512" w:rsidDel="00360512">
              <w:rPr>
                <w:rPrChange w:id="284" w:author="王永龙" w:date="2020-03-30T17:32:00Z">
                  <w:rPr>
                    <w:rStyle w:val="afb"/>
                    <w:noProof/>
                  </w:rPr>
                </w:rPrChange>
              </w:rPr>
              <w:delText>一、</w:delText>
            </w:r>
            <w:r w:rsidDel="00360512">
              <w:rPr>
                <w:noProof/>
                <w:kern w:val="2"/>
                <w:sz w:val="21"/>
              </w:rPr>
              <w:tab/>
            </w:r>
            <w:r w:rsidRPr="00360512" w:rsidDel="00360512">
              <w:rPr>
                <w:rPrChange w:id="285" w:author="王永龙" w:date="2020-03-30T17:32:00Z">
                  <w:rPr>
                    <w:rStyle w:val="afb"/>
                    <w:noProof/>
                  </w:rPr>
                </w:rPrChange>
              </w:rPr>
              <w:delText>概述</w:delText>
            </w:r>
            <w:r w:rsidDel="00360512">
              <w:rPr>
                <w:noProof/>
                <w:webHidden/>
              </w:rPr>
              <w:tab/>
              <w:delText>4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286" w:author="王永龙" w:date="2020-03-30T17:32:00Z"/>
              <w:noProof/>
              <w:kern w:val="2"/>
              <w:sz w:val="21"/>
            </w:rPr>
          </w:pPr>
          <w:del w:id="287" w:author="王永龙" w:date="2020-03-30T17:32:00Z">
            <w:r w:rsidRPr="00360512" w:rsidDel="00360512">
              <w:rPr>
                <w:rPrChange w:id="288" w:author="王永龙" w:date="2020-03-30T17:32:00Z">
                  <w:rPr>
                    <w:rStyle w:val="afb"/>
                    <w:noProof/>
                  </w:rPr>
                </w:rPrChange>
              </w:rPr>
              <w:delText>文档说明</w:delText>
            </w:r>
            <w:r w:rsidDel="00360512">
              <w:rPr>
                <w:noProof/>
                <w:webHidden/>
              </w:rPr>
              <w:tab/>
              <w:delText>4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289" w:author="王永龙" w:date="2020-03-30T17:32:00Z"/>
              <w:noProof/>
              <w:kern w:val="2"/>
              <w:sz w:val="21"/>
            </w:rPr>
          </w:pPr>
          <w:del w:id="290" w:author="王永龙" w:date="2020-03-30T17:32:00Z">
            <w:r w:rsidRPr="00360512" w:rsidDel="00360512">
              <w:rPr>
                <w:rPrChange w:id="291" w:author="王永龙" w:date="2020-03-30T17:32:00Z">
                  <w:rPr>
                    <w:rStyle w:val="afb"/>
                    <w:noProof/>
                  </w:rPr>
                </w:rPrChange>
              </w:rPr>
              <w:delText>需求描述及背景说明</w:delText>
            </w:r>
            <w:r w:rsidDel="00360512">
              <w:rPr>
                <w:noProof/>
                <w:webHidden/>
              </w:rPr>
              <w:tab/>
              <w:delText>4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292" w:author="王永龙" w:date="2020-03-30T17:32:00Z"/>
              <w:noProof/>
              <w:kern w:val="2"/>
              <w:sz w:val="21"/>
            </w:rPr>
          </w:pPr>
          <w:del w:id="293" w:author="王永龙" w:date="2020-03-30T17:32:00Z">
            <w:r w:rsidRPr="00360512" w:rsidDel="00360512">
              <w:rPr>
                <w:rPrChange w:id="294" w:author="王永龙" w:date="2020-03-30T17:32:00Z">
                  <w:rPr>
                    <w:rStyle w:val="afb"/>
                    <w:noProof/>
                  </w:rPr>
                </w:rPrChange>
              </w:rPr>
              <w:delText>需求来源</w:delText>
            </w:r>
            <w:r w:rsidDel="00360512">
              <w:rPr>
                <w:noProof/>
                <w:webHidden/>
              </w:rPr>
              <w:tab/>
              <w:delText>4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295" w:author="王永龙" w:date="2020-03-30T17:32:00Z"/>
              <w:noProof/>
              <w:kern w:val="2"/>
              <w:sz w:val="21"/>
            </w:rPr>
          </w:pPr>
          <w:del w:id="296" w:author="王永龙" w:date="2020-03-30T17:32:00Z">
            <w:r w:rsidRPr="00360512" w:rsidDel="00360512">
              <w:rPr>
                <w:rPrChange w:id="297" w:author="王永龙" w:date="2020-03-30T17:32:00Z">
                  <w:rPr>
                    <w:rStyle w:val="afb"/>
                    <w:noProof/>
                  </w:rPr>
                </w:rPrChange>
              </w:rPr>
              <w:delText>读者对象</w:delText>
            </w:r>
            <w:r w:rsidDel="00360512">
              <w:rPr>
                <w:noProof/>
                <w:webHidden/>
              </w:rPr>
              <w:tab/>
              <w:delText>4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298" w:author="王永龙" w:date="2020-03-30T17:32:00Z"/>
              <w:noProof/>
              <w:kern w:val="2"/>
              <w:sz w:val="21"/>
            </w:rPr>
          </w:pPr>
          <w:del w:id="299" w:author="王永龙" w:date="2020-03-30T17:32:00Z">
            <w:r w:rsidRPr="00360512" w:rsidDel="00360512">
              <w:rPr>
                <w:rPrChange w:id="300" w:author="王永龙" w:date="2020-03-30T17:32:00Z">
                  <w:rPr>
                    <w:rStyle w:val="afb"/>
                    <w:noProof/>
                  </w:rPr>
                </w:rPrChange>
              </w:rPr>
              <w:delText>更新记录</w:delText>
            </w:r>
            <w:r w:rsidDel="00360512">
              <w:rPr>
                <w:noProof/>
                <w:webHidden/>
              </w:rPr>
              <w:tab/>
              <w:delText>5</w:delText>
            </w:r>
          </w:del>
        </w:p>
        <w:p w:rsidR="00FF79FF" w:rsidDel="00360512" w:rsidRDefault="00FF79FF">
          <w:pPr>
            <w:pStyle w:val="12"/>
            <w:tabs>
              <w:tab w:val="left" w:pos="840"/>
              <w:tab w:val="right" w:leader="dot" w:pos="8296"/>
            </w:tabs>
            <w:rPr>
              <w:del w:id="301" w:author="王永龙" w:date="2020-03-30T17:32:00Z"/>
              <w:noProof/>
              <w:kern w:val="2"/>
              <w:sz w:val="21"/>
            </w:rPr>
          </w:pPr>
          <w:del w:id="302" w:author="王永龙" w:date="2020-03-30T17:32:00Z">
            <w:r w:rsidRPr="00360512" w:rsidDel="00360512">
              <w:rPr>
                <w:rPrChange w:id="303" w:author="王永龙" w:date="2020-03-30T17:32:00Z">
                  <w:rPr>
                    <w:rStyle w:val="afb"/>
                    <w:noProof/>
                  </w:rPr>
                </w:rPrChange>
              </w:rPr>
              <w:delText>二、</w:delText>
            </w:r>
            <w:r w:rsidDel="00360512">
              <w:rPr>
                <w:noProof/>
                <w:kern w:val="2"/>
                <w:sz w:val="21"/>
              </w:rPr>
              <w:tab/>
            </w:r>
            <w:r w:rsidRPr="00360512" w:rsidDel="00360512">
              <w:rPr>
                <w:rPrChange w:id="304" w:author="王永龙" w:date="2020-03-30T17:32:00Z">
                  <w:rPr>
                    <w:rStyle w:val="afb"/>
                    <w:noProof/>
                  </w:rPr>
                </w:rPrChange>
              </w:rPr>
              <w:delText>产品简介</w:delText>
            </w:r>
            <w:r w:rsidDel="00360512">
              <w:rPr>
                <w:noProof/>
                <w:webHidden/>
              </w:rPr>
              <w:tab/>
              <w:delText>5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305" w:author="王永龙" w:date="2020-03-30T17:32:00Z"/>
              <w:noProof/>
              <w:kern w:val="2"/>
              <w:sz w:val="21"/>
            </w:rPr>
          </w:pPr>
          <w:del w:id="306" w:author="王永龙" w:date="2020-03-30T17:32:00Z">
            <w:r w:rsidRPr="00360512" w:rsidDel="00360512">
              <w:rPr>
                <w:rPrChange w:id="307" w:author="王永龙" w:date="2020-03-30T17:32:00Z">
                  <w:rPr>
                    <w:rStyle w:val="afb"/>
                    <w:noProof/>
                  </w:rPr>
                </w:rPrChange>
              </w:rPr>
              <w:delText>2.1、产品简介</w:delText>
            </w:r>
            <w:r w:rsidDel="00360512">
              <w:rPr>
                <w:noProof/>
                <w:webHidden/>
              </w:rPr>
              <w:tab/>
              <w:delText>5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308" w:author="王永龙" w:date="2020-03-30T17:32:00Z"/>
              <w:noProof/>
              <w:kern w:val="2"/>
              <w:sz w:val="21"/>
            </w:rPr>
          </w:pPr>
          <w:del w:id="309" w:author="王永龙" w:date="2020-03-30T17:32:00Z">
            <w:r w:rsidRPr="00360512" w:rsidDel="00360512">
              <w:rPr>
                <w:rPrChange w:id="310" w:author="王永龙" w:date="2020-03-30T17:32:00Z">
                  <w:rPr>
                    <w:rStyle w:val="afb"/>
                    <w:noProof/>
                  </w:rPr>
                </w:rPrChange>
              </w:rPr>
              <w:delText>2.2、产品定位</w:delText>
            </w:r>
            <w:r w:rsidDel="00360512">
              <w:rPr>
                <w:noProof/>
                <w:webHidden/>
              </w:rPr>
              <w:tab/>
              <w:delText>5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311" w:author="王永龙" w:date="2020-03-30T17:32:00Z"/>
              <w:noProof/>
              <w:kern w:val="2"/>
              <w:sz w:val="21"/>
            </w:rPr>
          </w:pPr>
          <w:del w:id="312" w:author="王永龙" w:date="2020-03-30T17:32:00Z">
            <w:r w:rsidRPr="00360512" w:rsidDel="00360512">
              <w:rPr>
                <w:rPrChange w:id="313" w:author="王永龙" w:date="2020-03-30T17:32:00Z">
                  <w:rPr>
                    <w:rStyle w:val="afb"/>
                    <w:noProof/>
                  </w:rPr>
                </w:rPrChange>
              </w:rPr>
              <w:delText>2.3、产品目标</w:delText>
            </w:r>
            <w:r w:rsidDel="00360512">
              <w:rPr>
                <w:noProof/>
                <w:webHidden/>
              </w:rPr>
              <w:tab/>
              <w:delText>5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314" w:author="王永龙" w:date="2020-03-30T17:32:00Z"/>
              <w:noProof/>
              <w:kern w:val="2"/>
              <w:sz w:val="21"/>
            </w:rPr>
          </w:pPr>
          <w:del w:id="315" w:author="王永龙" w:date="2020-03-30T17:32:00Z">
            <w:r w:rsidRPr="00360512" w:rsidDel="00360512">
              <w:rPr>
                <w:rPrChange w:id="316" w:author="王永龙" w:date="2020-03-30T17:32:00Z">
                  <w:rPr>
                    <w:rStyle w:val="afb"/>
                    <w:noProof/>
                  </w:rPr>
                </w:rPrChange>
              </w:rPr>
              <w:delText>2.4、部分操作控件说明</w:delText>
            </w:r>
            <w:r w:rsidDel="00360512">
              <w:rPr>
                <w:noProof/>
                <w:webHidden/>
              </w:rPr>
              <w:tab/>
              <w:delText>5</w:delText>
            </w:r>
          </w:del>
        </w:p>
        <w:p w:rsidR="00FF79FF" w:rsidDel="00360512" w:rsidRDefault="00FF79FF">
          <w:pPr>
            <w:pStyle w:val="12"/>
            <w:tabs>
              <w:tab w:val="left" w:pos="840"/>
              <w:tab w:val="right" w:leader="dot" w:pos="8296"/>
            </w:tabs>
            <w:rPr>
              <w:del w:id="317" w:author="王永龙" w:date="2020-03-30T17:32:00Z"/>
              <w:noProof/>
              <w:kern w:val="2"/>
              <w:sz w:val="21"/>
            </w:rPr>
          </w:pPr>
          <w:del w:id="318" w:author="王永龙" w:date="2020-03-30T17:32:00Z">
            <w:r w:rsidRPr="00360512" w:rsidDel="00360512">
              <w:rPr>
                <w:rPrChange w:id="319" w:author="王永龙" w:date="2020-03-30T17:32:00Z">
                  <w:rPr>
                    <w:rStyle w:val="afb"/>
                    <w:noProof/>
                  </w:rPr>
                </w:rPrChange>
              </w:rPr>
              <w:delText>三、</w:delText>
            </w:r>
            <w:r w:rsidDel="00360512">
              <w:rPr>
                <w:noProof/>
                <w:kern w:val="2"/>
                <w:sz w:val="21"/>
              </w:rPr>
              <w:tab/>
            </w:r>
            <w:r w:rsidRPr="00360512" w:rsidDel="00360512">
              <w:rPr>
                <w:rPrChange w:id="320" w:author="王永龙" w:date="2020-03-30T17:32:00Z">
                  <w:rPr>
                    <w:rStyle w:val="afb"/>
                    <w:noProof/>
                  </w:rPr>
                </w:rPrChange>
              </w:rPr>
              <w:delText>功能需求</w:delText>
            </w:r>
            <w:r w:rsidDel="00360512">
              <w:rPr>
                <w:noProof/>
                <w:webHidden/>
              </w:rPr>
              <w:tab/>
              <w:delText>5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321" w:author="王永龙" w:date="2020-03-30T17:32:00Z"/>
              <w:noProof/>
              <w:kern w:val="2"/>
              <w:sz w:val="21"/>
            </w:rPr>
          </w:pPr>
          <w:del w:id="322" w:author="王永龙" w:date="2020-03-30T17:32:00Z">
            <w:r w:rsidRPr="00360512" w:rsidDel="00360512">
              <w:rPr>
                <w:rPrChange w:id="323" w:author="王永龙" w:date="2020-03-30T17:32:00Z">
                  <w:rPr>
                    <w:rStyle w:val="afb"/>
                    <w:noProof/>
                  </w:rPr>
                </w:rPrChange>
              </w:rPr>
              <w:delText>3.1、产品整体功能架构</w:delText>
            </w:r>
            <w:r w:rsidDel="00360512">
              <w:rPr>
                <w:noProof/>
                <w:webHidden/>
              </w:rPr>
              <w:tab/>
              <w:delText>5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324" w:author="王永龙" w:date="2020-03-30T17:32:00Z"/>
              <w:noProof/>
              <w:kern w:val="2"/>
              <w:sz w:val="21"/>
            </w:rPr>
          </w:pPr>
          <w:del w:id="325" w:author="王永龙" w:date="2020-03-30T17:32:00Z">
            <w:r w:rsidRPr="00360512" w:rsidDel="00360512">
              <w:rPr>
                <w:rPrChange w:id="326" w:author="王永龙" w:date="2020-03-30T17:32:00Z">
                  <w:rPr>
                    <w:rStyle w:val="afb"/>
                    <w:noProof/>
                  </w:rPr>
                </w:rPrChange>
              </w:rPr>
              <w:delText>3.2、产品初始化</w:delText>
            </w:r>
            <w:r w:rsidDel="00360512">
              <w:rPr>
                <w:noProof/>
                <w:webHidden/>
              </w:rPr>
              <w:tab/>
              <w:delText>5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327" w:author="王永龙" w:date="2020-03-30T17:32:00Z"/>
              <w:noProof/>
              <w:kern w:val="2"/>
              <w:sz w:val="21"/>
            </w:rPr>
          </w:pPr>
          <w:del w:id="328" w:author="王永龙" w:date="2020-03-30T17:32:00Z">
            <w:r w:rsidRPr="00360512" w:rsidDel="00360512">
              <w:rPr>
                <w:rPrChange w:id="329" w:author="王永龙" w:date="2020-03-30T17:32:00Z">
                  <w:rPr>
                    <w:rStyle w:val="afb"/>
                    <w:noProof/>
                  </w:rPr>
                </w:rPrChange>
              </w:rPr>
              <w:delText>3.3、首页</w:delText>
            </w:r>
            <w:r w:rsidDel="00360512">
              <w:rPr>
                <w:noProof/>
                <w:webHidden/>
              </w:rPr>
              <w:tab/>
              <w:delText>5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330" w:author="王永龙" w:date="2020-03-30T17:32:00Z"/>
              <w:noProof/>
              <w:kern w:val="2"/>
              <w:sz w:val="21"/>
            </w:rPr>
          </w:pPr>
          <w:del w:id="331" w:author="王永龙" w:date="2020-03-30T17:32:00Z">
            <w:r w:rsidRPr="00360512" w:rsidDel="00360512">
              <w:rPr>
                <w:rPrChange w:id="332" w:author="王永龙" w:date="2020-03-30T17:32:00Z">
                  <w:rPr>
                    <w:rStyle w:val="afb"/>
                    <w:noProof/>
                  </w:rPr>
                </w:rPrChange>
              </w:rPr>
              <w:lastRenderedPageBreak/>
              <w:delText>3.4、搜索页</w:delText>
            </w:r>
            <w:r w:rsidDel="00360512">
              <w:rPr>
                <w:noProof/>
                <w:webHidden/>
              </w:rPr>
              <w:tab/>
              <w:delText>5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333" w:author="王永龙" w:date="2020-03-30T17:32:00Z"/>
              <w:noProof/>
              <w:kern w:val="2"/>
              <w:sz w:val="21"/>
            </w:rPr>
          </w:pPr>
          <w:del w:id="334" w:author="王永龙" w:date="2020-03-30T17:32:00Z">
            <w:r w:rsidRPr="00360512" w:rsidDel="00360512">
              <w:rPr>
                <w:rPrChange w:id="335" w:author="王永龙" w:date="2020-03-30T17:32:00Z">
                  <w:rPr>
                    <w:rStyle w:val="afb"/>
                    <w:noProof/>
                  </w:rPr>
                </w:rPrChange>
              </w:rPr>
              <w:delText>3.5、商品分类</w:delText>
            </w:r>
            <w:r w:rsidDel="00360512">
              <w:rPr>
                <w:noProof/>
                <w:webHidden/>
              </w:rPr>
              <w:tab/>
              <w:delText>5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336" w:author="王永龙" w:date="2020-03-30T17:32:00Z"/>
              <w:noProof/>
              <w:kern w:val="2"/>
              <w:sz w:val="21"/>
            </w:rPr>
          </w:pPr>
          <w:del w:id="337" w:author="王永龙" w:date="2020-03-30T17:32:00Z">
            <w:r w:rsidRPr="00360512" w:rsidDel="00360512">
              <w:rPr>
                <w:rPrChange w:id="338" w:author="王永龙" w:date="2020-03-30T17:32:00Z">
                  <w:rPr>
                    <w:rStyle w:val="afb"/>
                    <w:noProof/>
                  </w:rPr>
                </w:rPrChange>
              </w:rPr>
              <w:delText>3.6、商品属性</w:delText>
            </w:r>
            <w:r w:rsidDel="00360512">
              <w:rPr>
                <w:noProof/>
                <w:webHidden/>
              </w:rPr>
              <w:tab/>
              <w:delText>5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339" w:author="王永龙" w:date="2020-03-30T17:32:00Z"/>
              <w:noProof/>
              <w:kern w:val="2"/>
              <w:sz w:val="21"/>
            </w:rPr>
          </w:pPr>
          <w:del w:id="340" w:author="王永龙" w:date="2020-03-30T17:32:00Z">
            <w:r w:rsidRPr="00360512" w:rsidDel="00360512">
              <w:rPr>
                <w:rPrChange w:id="341" w:author="王永龙" w:date="2020-03-30T17:32:00Z">
                  <w:rPr>
                    <w:rStyle w:val="afb"/>
                    <w:noProof/>
                  </w:rPr>
                </w:rPrChange>
              </w:rPr>
              <w:delText>3.7、商品列表</w:delText>
            </w:r>
            <w:r w:rsidDel="00360512">
              <w:rPr>
                <w:noProof/>
                <w:webHidden/>
              </w:rPr>
              <w:tab/>
              <w:delText>5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342" w:author="王永龙" w:date="2020-03-30T17:32:00Z"/>
              <w:noProof/>
              <w:kern w:val="2"/>
              <w:sz w:val="21"/>
            </w:rPr>
          </w:pPr>
          <w:del w:id="343" w:author="王永龙" w:date="2020-03-30T17:32:00Z">
            <w:r w:rsidRPr="00360512" w:rsidDel="00360512">
              <w:rPr>
                <w:rPrChange w:id="344" w:author="王永龙" w:date="2020-03-30T17:32:00Z">
                  <w:rPr>
                    <w:rStyle w:val="afb"/>
                    <w:noProof/>
                  </w:rPr>
                </w:rPrChange>
              </w:rPr>
              <w:delText>3.8、商品详情</w:delText>
            </w:r>
            <w:r w:rsidDel="00360512">
              <w:rPr>
                <w:noProof/>
                <w:webHidden/>
              </w:rPr>
              <w:tab/>
              <w:delText>5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345" w:author="王永龙" w:date="2020-03-30T17:32:00Z"/>
              <w:noProof/>
              <w:kern w:val="2"/>
              <w:sz w:val="21"/>
            </w:rPr>
          </w:pPr>
          <w:del w:id="346" w:author="王永龙" w:date="2020-03-30T17:32:00Z">
            <w:r w:rsidRPr="00360512" w:rsidDel="00360512">
              <w:rPr>
                <w:rPrChange w:id="347" w:author="王永龙" w:date="2020-03-30T17:32:00Z">
                  <w:rPr>
                    <w:rStyle w:val="afb"/>
                    <w:noProof/>
                  </w:rPr>
                </w:rPrChange>
              </w:rPr>
              <w:delText>3.9、购物车</w:delText>
            </w:r>
            <w:r w:rsidDel="00360512">
              <w:rPr>
                <w:noProof/>
                <w:webHidden/>
              </w:rPr>
              <w:tab/>
              <w:delText>5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348" w:author="王永龙" w:date="2020-03-30T17:32:00Z"/>
              <w:noProof/>
              <w:kern w:val="2"/>
              <w:sz w:val="21"/>
            </w:rPr>
          </w:pPr>
          <w:del w:id="349" w:author="王永龙" w:date="2020-03-30T17:32:00Z">
            <w:r w:rsidRPr="00360512" w:rsidDel="00360512">
              <w:rPr>
                <w:rPrChange w:id="350" w:author="王永龙" w:date="2020-03-30T17:32:00Z">
                  <w:rPr>
                    <w:rStyle w:val="afb"/>
                    <w:noProof/>
                  </w:rPr>
                </w:rPrChange>
              </w:rPr>
              <w:delText>3.9、订单列表</w:delText>
            </w:r>
            <w:r w:rsidDel="00360512">
              <w:rPr>
                <w:noProof/>
                <w:webHidden/>
              </w:rPr>
              <w:tab/>
              <w:delText>5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351" w:author="王永龙" w:date="2020-03-30T17:32:00Z"/>
              <w:noProof/>
              <w:kern w:val="2"/>
              <w:sz w:val="21"/>
            </w:rPr>
          </w:pPr>
          <w:del w:id="352" w:author="王永龙" w:date="2020-03-30T17:32:00Z">
            <w:r w:rsidRPr="00360512" w:rsidDel="00360512">
              <w:rPr>
                <w:rPrChange w:id="353" w:author="王永龙" w:date="2020-03-30T17:32:00Z">
                  <w:rPr>
                    <w:rStyle w:val="afb"/>
                    <w:noProof/>
                  </w:rPr>
                </w:rPrChange>
              </w:rPr>
              <w:delText>3.9、订单详情</w:delText>
            </w:r>
            <w:r w:rsidDel="00360512">
              <w:rPr>
                <w:noProof/>
                <w:webHidden/>
              </w:rPr>
              <w:tab/>
              <w:delText>5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354" w:author="王永龙" w:date="2020-03-30T17:32:00Z"/>
              <w:noProof/>
              <w:kern w:val="2"/>
              <w:sz w:val="21"/>
            </w:rPr>
          </w:pPr>
          <w:del w:id="355" w:author="王永龙" w:date="2020-03-30T17:32:00Z">
            <w:r w:rsidRPr="00360512" w:rsidDel="00360512">
              <w:rPr>
                <w:rPrChange w:id="356" w:author="王永龙" w:date="2020-03-30T17:32:00Z">
                  <w:rPr>
                    <w:rStyle w:val="afb"/>
                    <w:noProof/>
                  </w:rPr>
                </w:rPrChange>
              </w:rPr>
              <w:delText>3.10、支付详情</w:delText>
            </w:r>
            <w:r w:rsidDel="00360512">
              <w:rPr>
                <w:noProof/>
                <w:webHidden/>
              </w:rPr>
              <w:tab/>
              <w:delText>5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357" w:author="王永龙" w:date="2020-03-30T17:32:00Z"/>
              <w:noProof/>
              <w:kern w:val="2"/>
              <w:sz w:val="21"/>
            </w:rPr>
          </w:pPr>
          <w:del w:id="358" w:author="王永龙" w:date="2020-03-30T17:32:00Z">
            <w:r w:rsidRPr="00360512" w:rsidDel="00360512">
              <w:rPr>
                <w:rPrChange w:id="359" w:author="王永龙" w:date="2020-03-30T17:32:00Z">
                  <w:rPr>
                    <w:rStyle w:val="afb"/>
                    <w:noProof/>
                  </w:rPr>
                </w:rPrChange>
              </w:rPr>
              <w:delText>3.11、我的(个人中心)</w:delText>
            </w:r>
            <w:r w:rsidDel="00360512">
              <w:rPr>
                <w:noProof/>
                <w:webHidden/>
              </w:rPr>
              <w:tab/>
              <w:delText>5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360" w:author="王永龙" w:date="2020-03-30T17:32:00Z"/>
              <w:noProof/>
              <w:kern w:val="2"/>
              <w:sz w:val="21"/>
            </w:rPr>
          </w:pPr>
          <w:del w:id="361" w:author="王永龙" w:date="2020-03-30T17:32:00Z">
            <w:r w:rsidRPr="00360512" w:rsidDel="00360512">
              <w:rPr>
                <w:rPrChange w:id="362" w:author="王永龙" w:date="2020-03-30T17:32:00Z">
                  <w:rPr>
                    <w:rStyle w:val="afb"/>
                    <w:noProof/>
                  </w:rPr>
                </w:rPrChange>
              </w:rPr>
              <w:delText>3.12、商家中心(品牌管理)</w:delText>
            </w:r>
            <w:r w:rsidDel="00360512">
              <w:rPr>
                <w:noProof/>
                <w:webHidden/>
              </w:rPr>
              <w:tab/>
              <w:delText>5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363" w:author="王永龙" w:date="2020-03-30T17:32:00Z"/>
              <w:noProof/>
              <w:kern w:val="2"/>
              <w:sz w:val="21"/>
            </w:rPr>
          </w:pPr>
          <w:del w:id="364" w:author="王永龙" w:date="2020-03-30T17:32:00Z">
            <w:r w:rsidRPr="00360512" w:rsidDel="00360512">
              <w:rPr>
                <w:rPrChange w:id="365" w:author="王永龙" w:date="2020-03-30T17:32:00Z">
                  <w:rPr>
                    <w:rStyle w:val="afb"/>
                    <w:noProof/>
                  </w:rPr>
                </w:rPrChange>
              </w:rPr>
              <w:delText>3.13、店铺管理</w:delText>
            </w:r>
            <w:r w:rsidDel="00360512">
              <w:rPr>
                <w:noProof/>
                <w:webHidden/>
              </w:rPr>
              <w:tab/>
              <w:delText>5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366" w:author="王永龙" w:date="2020-03-30T17:32:00Z"/>
              <w:noProof/>
              <w:kern w:val="2"/>
              <w:sz w:val="21"/>
            </w:rPr>
          </w:pPr>
          <w:del w:id="367" w:author="王永龙" w:date="2020-03-30T17:32:00Z">
            <w:r w:rsidRPr="00360512" w:rsidDel="00360512">
              <w:rPr>
                <w:rPrChange w:id="368" w:author="王永龙" w:date="2020-03-30T17:32:00Z">
                  <w:rPr>
                    <w:rStyle w:val="afb"/>
                    <w:noProof/>
                  </w:rPr>
                </w:rPrChange>
              </w:rPr>
              <w:delText>3.13、会员中心</w:delText>
            </w:r>
            <w:r w:rsidDel="00360512">
              <w:rPr>
                <w:noProof/>
                <w:webHidden/>
              </w:rPr>
              <w:tab/>
              <w:delText>6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369" w:author="王永龙" w:date="2020-03-30T17:32:00Z"/>
              <w:noProof/>
              <w:kern w:val="2"/>
              <w:sz w:val="21"/>
            </w:rPr>
          </w:pPr>
          <w:del w:id="370" w:author="王永龙" w:date="2020-03-30T17:32:00Z">
            <w:r w:rsidRPr="00360512" w:rsidDel="00360512">
              <w:rPr>
                <w:rPrChange w:id="371" w:author="王永龙" w:date="2020-03-30T17:32:00Z">
                  <w:rPr>
                    <w:rStyle w:val="afb"/>
                    <w:noProof/>
                  </w:rPr>
                </w:rPrChange>
              </w:rPr>
              <w:delText>3.14、销售活动</w:delText>
            </w:r>
            <w:r w:rsidDel="00360512">
              <w:rPr>
                <w:noProof/>
                <w:webHidden/>
              </w:rPr>
              <w:tab/>
              <w:delText>6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372" w:author="王永龙" w:date="2020-03-30T17:32:00Z"/>
              <w:noProof/>
              <w:kern w:val="2"/>
              <w:sz w:val="21"/>
            </w:rPr>
          </w:pPr>
          <w:del w:id="373" w:author="王永龙" w:date="2020-03-30T17:32:00Z">
            <w:r w:rsidRPr="00360512" w:rsidDel="00360512">
              <w:rPr>
                <w:rPrChange w:id="374" w:author="王永龙" w:date="2020-03-30T17:32:00Z">
                  <w:rPr>
                    <w:rStyle w:val="afb"/>
                    <w:noProof/>
                  </w:rPr>
                </w:rPrChange>
              </w:rPr>
              <w:delText>3.15、物流中心</w:delText>
            </w:r>
            <w:r w:rsidDel="00360512">
              <w:rPr>
                <w:noProof/>
                <w:webHidden/>
              </w:rPr>
              <w:tab/>
              <w:delText>6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375" w:author="王永龙" w:date="2020-03-30T17:32:00Z"/>
              <w:noProof/>
              <w:kern w:val="2"/>
              <w:sz w:val="21"/>
            </w:rPr>
          </w:pPr>
          <w:del w:id="376" w:author="王永龙" w:date="2020-03-30T17:32:00Z">
            <w:r w:rsidRPr="00360512" w:rsidDel="00360512">
              <w:rPr>
                <w:rPrChange w:id="377" w:author="王永龙" w:date="2020-03-30T17:32:00Z">
                  <w:rPr>
                    <w:rStyle w:val="afb"/>
                    <w:noProof/>
                  </w:rPr>
                </w:rPrChange>
              </w:rPr>
              <w:delText>3.16、仓储中心</w:delText>
            </w:r>
            <w:r w:rsidDel="00360512">
              <w:rPr>
                <w:noProof/>
                <w:webHidden/>
              </w:rPr>
              <w:tab/>
              <w:delText>6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378" w:author="王永龙" w:date="2020-03-30T17:32:00Z"/>
              <w:noProof/>
              <w:kern w:val="2"/>
              <w:sz w:val="21"/>
            </w:rPr>
          </w:pPr>
          <w:del w:id="379" w:author="王永龙" w:date="2020-03-30T17:32:00Z">
            <w:r w:rsidRPr="00360512" w:rsidDel="00360512">
              <w:rPr>
                <w:rPrChange w:id="380" w:author="王永龙" w:date="2020-03-30T17:32:00Z">
                  <w:rPr>
                    <w:rStyle w:val="afb"/>
                    <w:noProof/>
                  </w:rPr>
                </w:rPrChange>
              </w:rPr>
              <w:delText>3.17、客服中心</w:delText>
            </w:r>
            <w:r w:rsidDel="00360512">
              <w:rPr>
                <w:noProof/>
                <w:webHidden/>
              </w:rPr>
              <w:tab/>
              <w:delText>6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381" w:author="王永龙" w:date="2020-03-30T17:32:00Z"/>
              <w:noProof/>
              <w:kern w:val="2"/>
              <w:sz w:val="21"/>
            </w:rPr>
          </w:pPr>
          <w:del w:id="382" w:author="王永龙" w:date="2020-03-30T17:32:00Z">
            <w:r w:rsidRPr="00360512" w:rsidDel="00360512">
              <w:rPr>
                <w:rPrChange w:id="383" w:author="王永龙" w:date="2020-03-30T17:32:00Z">
                  <w:rPr>
                    <w:rStyle w:val="afb"/>
                    <w:noProof/>
                  </w:rPr>
                </w:rPrChange>
              </w:rPr>
              <w:delText>3.17、报表中心</w:delText>
            </w:r>
            <w:r w:rsidDel="00360512">
              <w:rPr>
                <w:noProof/>
                <w:webHidden/>
              </w:rPr>
              <w:tab/>
              <w:delText>6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384" w:author="王永龙" w:date="2020-03-30T17:32:00Z"/>
              <w:noProof/>
              <w:kern w:val="2"/>
              <w:sz w:val="21"/>
            </w:rPr>
          </w:pPr>
          <w:del w:id="385" w:author="王永龙" w:date="2020-03-30T17:32:00Z">
            <w:r w:rsidRPr="00360512" w:rsidDel="00360512">
              <w:rPr>
                <w:rPrChange w:id="386" w:author="王永龙" w:date="2020-03-30T17:32:00Z">
                  <w:rPr>
                    <w:rStyle w:val="afb"/>
                    <w:noProof/>
                  </w:rPr>
                </w:rPrChange>
              </w:rPr>
              <w:delText>3.18、权限中心</w:delText>
            </w:r>
            <w:r w:rsidDel="00360512">
              <w:rPr>
                <w:noProof/>
                <w:webHidden/>
              </w:rPr>
              <w:tab/>
              <w:delText>6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387" w:author="王永龙" w:date="2020-03-30T17:32:00Z"/>
              <w:noProof/>
              <w:kern w:val="2"/>
              <w:sz w:val="21"/>
            </w:rPr>
          </w:pPr>
          <w:del w:id="388" w:author="王永龙" w:date="2020-03-30T17:32:00Z">
            <w:r w:rsidRPr="00360512" w:rsidDel="00360512">
              <w:rPr>
                <w:rPrChange w:id="389" w:author="王永龙" w:date="2020-03-30T17:32:00Z">
                  <w:rPr>
                    <w:rStyle w:val="afb"/>
                    <w:noProof/>
                  </w:rPr>
                </w:rPrChange>
              </w:rPr>
              <w:delText>3.19、大数据中心</w:delText>
            </w:r>
            <w:r w:rsidDel="00360512">
              <w:rPr>
                <w:noProof/>
                <w:webHidden/>
              </w:rPr>
              <w:tab/>
              <w:delText>6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390" w:author="王永龙" w:date="2020-03-30T17:32:00Z"/>
              <w:noProof/>
              <w:kern w:val="2"/>
              <w:sz w:val="21"/>
            </w:rPr>
          </w:pPr>
          <w:del w:id="391" w:author="王永龙" w:date="2020-03-30T17:32:00Z">
            <w:r w:rsidRPr="00360512" w:rsidDel="00360512">
              <w:rPr>
                <w:rPrChange w:id="392" w:author="王永龙" w:date="2020-03-30T17:32:00Z">
                  <w:rPr>
                    <w:rStyle w:val="afb"/>
                    <w:noProof/>
                  </w:rPr>
                </w:rPrChange>
              </w:rPr>
              <w:delText>3.20、营销中心</w:delText>
            </w:r>
            <w:r w:rsidDel="00360512">
              <w:rPr>
                <w:noProof/>
                <w:webHidden/>
              </w:rPr>
              <w:tab/>
              <w:delText>6</w:delText>
            </w:r>
          </w:del>
        </w:p>
        <w:p w:rsidR="00FF79FF" w:rsidDel="00360512" w:rsidRDefault="00FF79FF">
          <w:pPr>
            <w:pStyle w:val="12"/>
            <w:tabs>
              <w:tab w:val="left" w:pos="840"/>
              <w:tab w:val="right" w:leader="dot" w:pos="8296"/>
            </w:tabs>
            <w:rPr>
              <w:del w:id="393" w:author="王永龙" w:date="2020-03-30T17:32:00Z"/>
              <w:noProof/>
              <w:kern w:val="2"/>
              <w:sz w:val="21"/>
            </w:rPr>
          </w:pPr>
          <w:del w:id="394" w:author="王永龙" w:date="2020-03-30T17:32:00Z">
            <w:r w:rsidRPr="00360512" w:rsidDel="00360512">
              <w:rPr>
                <w:rPrChange w:id="395" w:author="王永龙" w:date="2020-03-30T17:32:00Z">
                  <w:rPr>
                    <w:rStyle w:val="afb"/>
                    <w:noProof/>
                  </w:rPr>
                </w:rPrChange>
              </w:rPr>
              <w:delText>四、</w:delText>
            </w:r>
            <w:r w:rsidDel="00360512">
              <w:rPr>
                <w:noProof/>
                <w:kern w:val="2"/>
                <w:sz w:val="21"/>
              </w:rPr>
              <w:tab/>
            </w:r>
            <w:r w:rsidRPr="00360512" w:rsidDel="00360512">
              <w:rPr>
                <w:rPrChange w:id="396" w:author="王永龙" w:date="2020-03-30T17:32:00Z">
                  <w:rPr>
                    <w:rStyle w:val="afb"/>
                    <w:noProof/>
                  </w:rPr>
                </w:rPrChange>
              </w:rPr>
              <w:delText>非功能需求</w:delText>
            </w:r>
            <w:r w:rsidDel="00360512">
              <w:rPr>
                <w:noProof/>
                <w:webHidden/>
              </w:rPr>
              <w:tab/>
              <w:delText>6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397" w:author="王永龙" w:date="2020-03-30T17:32:00Z"/>
              <w:noProof/>
              <w:kern w:val="2"/>
              <w:sz w:val="21"/>
            </w:rPr>
          </w:pPr>
          <w:del w:id="398" w:author="王永龙" w:date="2020-03-30T17:32:00Z">
            <w:r w:rsidRPr="00360512" w:rsidDel="00360512">
              <w:rPr>
                <w:rPrChange w:id="399" w:author="王永龙" w:date="2020-03-30T17:32:00Z">
                  <w:rPr>
                    <w:rStyle w:val="afb"/>
                    <w:noProof/>
                  </w:rPr>
                </w:rPrChange>
              </w:rPr>
              <w:delText>4.1、运营需求</w:delText>
            </w:r>
            <w:r w:rsidDel="00360512">
              <w:rPr>
                <w:noProof/>
                <w:webHidden/>
              </w:rPr>
              <w:tab/>
              <w:delText>6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400" w:author="王永龙" w:date="2020-03-30T17:32:00Z"/>
              <w:noProof/>
              <w:kern w:val="2"/>
              <w:sz w:val="21"/>
            </w:rPr>
          </w:pPr>
          <w:del w:id="401" w:author="王永龙" w:date="2020-03-30T17:32:00Z">
            <w:r w:rsidRPr="00360512" w:rsidDel="00360512">
              <w:rPr>
                <w:rPrChange w:id="402" w:author="王永龙" w:date="2020-03-30T17:32:00Z">
                  <w:rPr>
                    <w:rStyle w:val="afb"/>
                    <w:noProof/>
                  </w:rPr>
                </w:rPrChange>
              </w:rPr>
              <w:delText>4.2、接口需求</w:delText>
            </w:r>
            <w:r w:rsidDel="00360512">
              <w:rPr>
                <w:noProof/>
                <w:webHidden/>
              </w:rPr>
              <w:tab/>
              <w:delText>6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403" w:author="王永龙" w:date="2020-03-30T17:32:00Z"/>
              <w:noProof/>
              <w:kern w:val="2"/>
              <w:sz w:val="21"/>
            </w:rPr>
          </w:pPr>
          <w:del w:id="404" w:author="王永龙" w:date="2020-03-30T17:32:00Z">
            <w:r w:rsidRPr="00360512" w:rsidDel="00360512">
              <w:rPr>
                <w:rPrChange w:id="405" w:author="王永龙" w:date="2020-03-30T17:32:00Z">
                  <w:rPr>
                    <w:rStyle w:val="afb"/>
                    <w:noProof/>
                  </w:rPr>
                </w:rPrChange>
              </w:rPr>
              <w:delText>4.3、性能指标</w:delText>
            </w:r>
            <w:r w:rsidDel="00360512">
              <w:rPr>
                <w:noProof/>
                <w:webHidden/>
              </w:rPr>
              <w:tab/>
              <w:delText>6</w:delText>
            </w:r>
          </w:del>
        </w:p>
        <w:p w:rsidR="00FF79FF" w:rsidDel="00360512" w:rsidRDefault="00FF79FF">
          <w:pPr>
            <w:pStyle w:val="21"/>
            <w:tabs>
              <w:tab w:val="right" w:leader="dot" w:pos="8296"/>
            </w:tabs>
            <w:ind w:left="440"/>
            <w:rPr>
              <w:del w:id="406" w:author="王永龙" w:date="2020-03-30T17:32:00Z"/>
              <w:noProof/>
              <w:kern w:val="2"/>
              <w:sz w:val="21"/>
            </w:rPr>
          </w:pPr>
          <w:del w:id="407" w:author="王永龙" w:date="2020-03-30T17:32:00Z">
            <w:r w:rsidRPr="00360512" w:rsidDel="00360512">
              <w:rPr>
                <w:rPrChange w:id="408" w:author="王永龙" w:date="2020-03-30T17:32:00Z">
                  <w:rPr>
                    <w:rStyle w:val="afb"/>
                    <w:noProof/>
                  </w:rPr>
                </w:rPrChange>
              </w:rPr>
              <w:delText>4.4、其它</w:delText>
            </w:r>
            <w:r w:rsidDel="00360512">
              <w:rPr>
                <w:noProof/>
                <w:webHidden/>
              </w:rPr>
              <w:tab/>
              <w:delText>6</w:delText>
            </w:r>
          </w:del>
        </w:p>
        <w:p w:rsidR="00FF79FF" w:rsidDel="00360512" w:rsidRDefault="00FF79FF">
          <w:pPr>
            <w:pStyle w:val="12"/>
            <w:tabs>
              <w:tab w:val="left" w:pos="840"/>
              <w:tab w:val="right" w:leader="dot" w:pos="8296"/>
            </w:tabs>
            <w:rPr>
              <w:del w:id="409" w:author="王永龙" w:date="2020-03-30T17:32:00Z"/>
              <w:noProof/>
              <w:kern w:val="2"/>
              <w:sz w:val="21"/>
            </w:rPr>
          </w:pPr>
          <w:del w:id="410" w:author="王永龙" w:date="2020-03-30T17:32:00Z">
            <w:r w:rsidRPr="00360512" w:rsidDel="00360512">
              <w:rPr>
                <w:rPrChange w:id="411" w:author="王永龙" w:date="2020-03-30T17:32:00Z">
                  <w:rPr>
                    <w:rStyle w:val="afb"/>
                    <w:noProof/>
                  </w:rPr>
                </w:rPrChange>
              </w:rPr>
              <w:delText>五、</w:delText>
            </w:r>
            <w:r w:rsidDel="00360512">
              <w:rPr>
                <w:noProof/>
                <w:kern w:val="2"/>
                <w:sz w:val="21"/>
              </w:rPr>
              <w:tab/>
            </w:r>
            <w:r w:rsidRPr="00360512" w:rsidDel="00360512">
              <w:rPr>
                <w:rPrChange w:id="412" w:author="王永龙" w:date="2020-03-30T17:32:00Z">
                  <w:rPr>
                    <w:rStyle w:val="afb"/>
                    <w:noProof/>
                  </w:rPr>
                </w:rPrChange>
              </w:rPr>
              <w:delText>附录</w:delText>
            </w:r>
            <w:r w:rsidDel="00360512">
              <w:rPr>
                <w:noProof/>
                <w:webHidden/>
              </w:rPr>
              <w:tab/>
              <w:delText>6</w:delText>
            </w:r>
          </w:del>
        </w:p>
        <w:p w:rsidR="00476001" w:rsidRDefault="00476001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63239E" w:rsidRDefault="0063239E" w:rsidP="00EC6987"/>
    <w:p w:rsidR="00EF7045" w:rsidRDefault="00EF7045" w:rsidP="00EC6987"/>
    <w:p w:rsidR="00EF7045" w:rsidRDefault="00EF7045" w:rsidP="00EC6987"/>
    <w:p w:rsidR="00EF7045" w:rsidRDefault="00EF7045" w:rsidP="00EC6987"/>
    <w:p w:rsidR="00EF7045" w:rsidRDefault="00EF7045" w:rsidP="00EC6987"/>
    <w:p w:rsidR="00EF7045" w:rsidRDefault="00EF7045" w:rsidP="00EC6987"/>
    <w:p w:rsidR="00EF7045" w:rsidRDefault="00EF7045" w:rsidP="00EC6987"/>
    <w:p w:rsidR="00EF7045" w:rsidRDefault="00EF7045" w:rsidP="00EC6987"/>
    <w:p w:rsidR="00EF7045" w:rsidRDefault="00EF7045" w:rsidP="00EC6987"/>
    <w:p w:rsidR="00EF7045" w:rsidRDefault="00EF7045" w:rsidP="00EC6987">
      <w:pPr>
        <w:rPr>
          <w:ins w:id="413" w:author="王永龙" w:date="2024-05-31T15:40:00Z"/>
        </w:rPr>
      </w:pPr>
    </w:p>
    <w:p w:rsidR="003E5086" w:rsidRDefault="003E5086" w:rsidP="00EC6987">
      <w:pPr>
        <w:rPr>
          <w:ins w:id="414" w:author="王永龙" w:date="2024-05-31T15:40:00Z"/>
        </w:rPr>
      </w:pPr>
    </w:p>
    <w:p w:rsidR="003E5086" w:rsidRDefault="003E5086" w:rsidP="00EC6987">
      <w:pPr>
        <w:rPr>
          <w:ins w:id="415" w:author="王永龙" w:date="2024-05-31T15:40:00Z"/>
        </w:rPr>
      </w:pPr>
    </w:p>
    <w:p w:rsidR="003E5086" w:rsidRDefault="003E5086" w:rsidP="00EC6987">
      <w:pPr>
        <w:rPr>
          <w:ins w:id="416" w:author="王永龙" w:date="2024-05-31T15:40:00Z"/>
        </w:rPr>
      </w:pPr>
    </w:p>
    <w:p w:rsidR="003E5086" w:rsidRDefault="003E5086" w:rsidP="00EC6987">
      <w:pPr>
        <w:rPr>
          <w:ins w:id="417" w:author="王永龙" w:date="2024-05-31T15:40:00Z"/>
        </w:rPr>
      </w:pPr>
    </w:p>
    <w:p w:rsidR="003E5086" w:rsidRDefault="003E5086" w:rsidP="00EC6987">
      <w:pPr>
        <w:rPr>
          <w:ins w:id="418" w:author="王永龙" w:date="2024-05-31T15:40:00Z"/>
        </w:rPr>
      </w:pPr>
    </w:p>
    <w:p w:rsidR="003E5086" w:rsidRDefault="003E5086" w:rsidP="00EC6987">
      <w:pPr>
        <w:rPr>
          <w:ins w:id="419" w:author="王永龙" w:date="2024-05-31T15:40:00Z"/>
        </w:rPr>
      </w:pPr>
    </w:p>
    <w:p w:rsidR="003E5086" w:rsidRDefault="003E5086" w:rsidP="00EC6987">
      <w:pPr>
        <w:rPr>
          <w:ins w:id="420" w:author="王永龙" w:date="2024-05-31T15:40:00Z"/>
        </w:rPr>
      </w:pPr>
    </w:p>
    <w:p w:rsidR="003E5086" w:rsidRDefault="003E5086" w:rsidP="00EC6987">
      <w:pPr>
        <w:rPr>
          <w:ins w:id="421" w:author="王永龙" w:date="2024-05-31T15:40:00Z"/>
        </w:rPr>
      </w:pPr>
    </w:p>
    <w:p w:rsidR="003E5086" w:rsidRDefault="003E5086" w:rsidP="00EC6987">
      <w:pPr>
        <w:rPr>
          <w:ins w:id="422" w:author="王永龙" w:date="2024-05-31T15:40:00Z"/>
        </w:rPr>
      </w:pPr>
    </w:p>
    <w:p w:rsidR="003E5086" w:rsidRDefault="003E5086" w:rsidP="00EC6987">
      <w:pPr>
        <w:rPr>
          <w:rFonts w:hint="eastAsia"/>
        </w:rPr>
      </w:pPr>
    </w:p>
    <w:p w:rsidR="00040DC2" w:rsidRDefault="00040DC2" w:rsidP="00476001">
      <w:pPr>
        <w:pStyle w:val="aa"/>
        <w:numPr>
          <w:ilvl w:val="0"/>
          <w:numId w:val="1"/>
        </w:numPr>
        <w:ind w:firstLineChars="0"/>
        <w:outlineLvl w:val="0"/>
      </w:pPr>
      <w:bookmarkStart w:id="423" w:name="_Toc37867305"/>
      <w:r>
        <w:rPr>
          <w:rFonts w:hint="eastAsia"/>
        </w:rPr>
        <w:t>概述</w:t>
      </w:r>
      <w:bookmarkEnd w:id="423"/>
    </w:p>
    <w:p w:rsidR="008149ED" w:rsidRDefault="00040DC2" w:rsidP="00476001">
      <w:pPr>
        <w:pStyle w:val="aa"/>
        <w:ind w:left="420" w:firstLineChars="0" w:firstLine="0"/>
        <w:outlineLvl w:val="1"/>
      </w:pPr>
      <w:bookmarkStart w:id="424" w:name="_Toc37867306"/>
      <w:r>
        <w:rPr>
          <w:rFonts w:hint="eastAsia"/>
        </w:rPr>
        <w:t>文档</w:t>
      </w:r>
      <w:r w:rsidR="004A6962">
        <w:rPr>
          <w:rFonts w:hint="eastAsia"/>
        </w:rPr>
        <w:t>说明</w:t>
      </w:r>
      <w:r w:rsidR="008149ED">
        <w:rPr>
          <w:rFonts w:hint="eastAsia"/>
        </w:rPr>
        <w:t>：</w:t>
      </w:r>
      <w:bookmarkEnd w:id="424"/>
    </w:p>
    <w:p w:rsidR="00040DC2" w:rsidRDefault="008149ED" w:rsidP="003C7A85">
      <w:pPr>
        <w:pStyle w:val="aa"/>
        <w:ind w:left="420" w:firstLineChars="0"/>
      </w:pPr>
      <w:r>
        <w:rPr>
          <w:rFonts w:hint="eastAsia"/>
        </w:rPr>
        <w:t>本文档将和移动端、B</w:t>
      </w:r>
      <w:proofErr w:type="gramStart"/>
      <w:r>
        <w:rPr>
          <w:rFonts w:hint="eastAsia"/>
        </w:rPr>
        <w:t>端发布</w:t>
      </w:r>
      <w:proofErr w:type="gramEnd"/>
      <w:r>
        <w:rPr>
          <w:rFonts w:hint="eastAsia"/>
        </w:rPr>
        <w:t>的产品一起构成当前用户需求的详细描述，其中包括用户场景、页面原型、业务规则以及相关验收标准。以此作为产品设计及研发的依据和目标方向。</w:t>
      </w:r>
    </w:p>
    <w:p w:rsidR="008149ED" w:rsidRDefault="008149ED" w:rsidP="003C7A85">
      <w:pPr>
        <w:pStyle w:val="aa"/>
        <w:ind w:left="420" w:firstLineChars="0"/>
      </w:pPr>
      <w:r>
        <w:rPr>
          <w:rFonts w:hint="eastAsia"/>
        </w:rPr>
        <w:t>本文的结合目前实际移动端、B端、PC端的实际需求，参考</w:t>
      </w:r>
      <w:ins w:id="425" w:author="王永龙" w:date="2020-03-29T18:18:00Z">
        <w:r w:rsidR="00917F6E">
          <w:rPr>
            <w:rFonts w:hint="eastAsia"/>
          </w:rPr>
          <w:t>和分析市场</w:t>
        </w:r>
      </w:ins>
      <w:ins w:id="426" w:author="王永龙" w:date="2020-03-29T18:19:00Z">
        <w:r w:rsidR="00917F6E">
          <w:rPr>
            <w:rFonts w:hint="eastAsia"/>
          </w:rPr>
          <w:t>上成熟</w:t>
        </w:r>
      </w:ins>
      <w:proofErr w:type="gramStart"/>
      <w:r>
        <w:rPr>
          <w:rFonts w:hint="eastAsia"/>
        </w:rPr>
        <w:t>相关竞品</w:t>
      </w:r>
      <w:proofErr w:type="gramEnd"/>
      <w:del w:id="427" w:author="王永龙" w:date="2020-03-29T18:18:00Z">
        <w:r w:rsidDel="00917F6E">
          <w:rPr>
            <w:rFonts w:hint="eastAsia"/>
          </w:rPr>
          <w:delText>分析</w:delText>
        </w:r>
      </w:del>
      <w:r>
        <w:rPr>
          <w:rFonts w:hint="eastAsia"/>
        </w:rPr>
        <w:t>，</w:t>
      </w:r>
      <w:del w:id="428" w:author="王永龙" w:date="2020-03-29T18:19:00Z">
        <w:r w:rsidDel="00917F6E">
          <w:rPr>
            <w:rFonts w:hint="eastAsia"/>
          </w:rPr>
          <w:delText>将</w:delText>
        </w:r>
      </w:del>
      <w:ins w:id="429" w:author="王永龙" w:date="2020-03-29T18:19:00Z">
        <w:r w:rsidR="00917F6E">
          <w:rPr>
            <w:rFonts w:hint="eastAsia"/>
          </w:rPr>
          <w:t>通过</w:t>
        </w:r>
      </w:ins>
      <w:r>
        <w:rPr>
          <w:rFonts w:hint="eastAsia"/>
        </w:rPr>
        <w:t>产品功能定位，</w:t>
      </w:r>
      <w:r w:rsidR="00BC79AF">
        <w:rPr>
          <w:rFonts w:hint="eastAsia"/>
        </w:rPr>
        <w:t>并对功能的设计给予充分的说明和指导。</w:t>
      </w:r>
    </w:p>
    <w:p w:rsidR="004A6962" w:rsidRDefault="004A6962" w:rsidP="00040DC2">
      <w:pPr>
        <w:pStyle w:val="aa"/>
        <w:ind w:left="420" w:firstLineChars="0" w:firstLine="0"/>
      </w:pPr>
    </w:p>
    <w:p w:rsidR="004A6962" w:rsidDel="009064BD" w:rsidRDefault="004A6962" w:rsidP="00476001">
      <w:pPr>
        <w:pStyle w:val="aa"/>
        <w:ind w:left="420" w:firstLineChars="0" w:firstLine="0"/>
        <w:outlineLvl w:val="1"/>
        <w:rPr>
          <w:del w:id="430" w:author="王永龙" w:date="2024-05-31T15:46:00Z"/>
        </w:rPr>
      </w:pPr>
      <w:bookmarkStart w:id="431" w:name="_Toc37867307"/>
      <w:r>
        <w:rPr>
          <w:rFonts w:hint="eastAsia"/>
        </w:rPr>
        <w:t>需求描述及背景说明</w:t>
      </w:r>
      <w:bookmarkStart w:id="432" w:name="_GoBack"/>
      <w:bookmarkEnd w:id="431"/>
      <w:bookmarkEnd w:id="432"/>
    </w:p>
    <w:p w:rsidR="003E5086" w:rsidRDefault="003E5086" w:rsidP="00FD0486">
      <w:pPr>
        <w:rPr>
          <w:ins w:id="433" w:author="王永龙" w:date="2024-05-31T15:44:00Z"/>
          <w:rFonts w:hint="eastAsia"/>
        </w:rPr>
        <w:pPrChange w:id="434" w:author="王永龙" w:date="2024-05-31T16:25:00Z">
          <w:pPr>
            <w:pStyle w:val="aa"/>
            <w:ind w:left="420" w:firstLineChars="0" w:firstLine="0"/>
          </w:pPr>
        </w:pPrChange>
      </w:pPr>
    </w:p>
    <w:p w:rsidR="004A6962" w:rsidRDefault="00272716" w:rsidP="00040DC2">
      <w:pPr>
        <w:pStyle w:val="aa"/>
        <w:ind w:left="420" w:firstLineChars="0" w:firstLine="0"/>
      </w:pPr>
      <w:proofErr w:type="gramStart"/>
      <w:ins w:id="435" w:author="王永龙" w:date="2020-03-30T16:51:00Z">
        <w:r>
          <w:rPr>
            <w:rFonts w:hint="eastAsia"/>
          </w:rPr>
          <w:t>上下网</w:t>
        </w:r>
        <w:proofErr w:type="gramEnd"/>
        <w:r>
          <w:rPr>
            <w:rFonts w:hint="eastAsia"/>
          </w:rPr>
          <w:t>SAAS云</w:t>
        </w:r>
      </w:ins>
      <w:ins w:id="436" w:author="王永龙" w:date="2024-05-31T15:49:00Z">
        <w:r w:rsidR="00DA6293">
          <w:rPr>
            <w:rFonts w:hint="eastAsia"/>
          </w:rPr>
          <w:t>新零售</w:t>
        </w:r>
        <w:proofErr w:type="gramStart"/>
        <w:r w:rsidR="00DA6293">
          <w:rPr>
            <w:rFonts w:hint="eastAsia"/>
          </w:rPr>
          <w:t>供应链云</w:t>
        </w:r>
      </w:ins>
      <w:ins w:id="437" w:author="王永龙" w:date="2020-03-30T16:51:00Z">
        <w:r>
          <w:rPr>
            <w:rFonts w:hint="eastAsia"/>
          </w:rPr>
          <w:t>平台</w:t>
        </w:r>
        <w:proofErr w:type="gramEnd"/>
        <w:r>
          <w:rPr>
            <w:rFonts w:hint="eastAsia"/>
          </w:rPr>
          <w:t>产品</w:t>
        </w:r>
      </w:ins>
      <w:proofErr w:type="gramStart"/>
      <w:ins w:id="438" w:author="王永龙" w:date="2020-03-30T16:52:00Z">
        <w:r>
          <w:rPr>
            <w:rFonts w:hint="eastAsia"/>
          </w:rPr>
          <w:t>包括微信小</w:t>
        </w:r>
        <w:proofErr w:type="gramEnd"/>
        <w:r>
          <w:rPr>
            <w:rFonts w:hint="eastAsia"/>
          </w:rPr>
          <w:t>程序移动端、商户B</w:t>
        </w:r>
        <w:proofErr w:type="gramStart"/>
        <w:r>
          <w:rPr>
            <w:rFonts w:hint="eastAsia"/>
          </w:rPr>
          <w:t>端以及</w:t>
        </w:r>
      </w:ins>
      <w:proofErr w:type="gramEnd"/>
      <w:ins w:id="439" w:author="王永龙" w:date="2020-03-30T16:53:00Z">
        <w:r>
          <w:rPr>
            <w:rFonts w:hint="eastAsia"/>
          </w:rPr>
          <w:t>顾客C端，所有的底层架构</w:t>
        </w:r>
      </w:ins>
      <w:ins w:id="440" w:author="王永龙" w:date="2020-03-30T16:54:00Z">
        <w:r>
          <w:rPr>
            <w:rFonts w:hint="eastAsia"/>
          </w:rPr>
          <w:t>应用</w:t>
        </w:r>
        <w:proofErr w:type="gramStart"/>
        <w:r>
          <w:rPr>
            <w:rFonts w:hint="eastAsia"/>
          </w:rPr>
          <w:t>微服务</w:t>
        </w:r>
        <w:proofErr w:type="gramEnd"/>
        <w:r>
          <w:rPr>
            <w:rFonts w:hint="eastAsia"/>
          </w:rPr>
          <w:t>架构实现，扩展</w:t>
        </w:r>
      </w:ins>
      <w:ins w:id="441" w:author="王永龙" w:date="2020-03-30T16:55:00Z">
        <w:r>
          <w:rPr>
            <w:rFonts w:hint="eastAsia"/>
          </w:rPr>
          <w:t>并集成</w:t>
        </w:r>
      </w:ins>
      <w:ins w:id="442" w:author="王永龙" w:date="2020-03-30T16:54:00Z">
        <w:r>
          <w:rPr>
            <w:rFonts w:hint="eastAsia"/>
          </w:rPr>
          <w:t>了目前</w:t>
        </w:r>
      </w:ins>
      <w:ins w:id="443" w:author="王永龙" w:date="2020-03-30T16:55:00Z">
        <w:r>
          <w:rPr>
            <w:rFonts w:hint="eastAsia"/>
          </w:rPr>
          <w:t>最新的</w:t>
        </w:r>
      </w:ins>
      <w:ins w:id="444" w:author="王永龙" w:date="2020-03-30T16:56:00Z">
        <w:r>
          <w:rPr>
            <w:rFonts w:hint="eastAsia"/>
          </w:rPr>
          <w:t>UI设计</w:t>
        </w:r>
      </w:ins>
      <w:ins w:id="445" w:author="王永龙" w:date="2020-03-30T16:55:00Z">
        <w:r>
          <w:rPr>
            <w:rFonts w:hint="eastAsia"/>
          </w:rPr>
          <w:t>组件（EL</w:t>
        </w:r>
      </w:ins>
      <w:ins w:id="446" w:author="王永龙" w:date="2020-03-30T17:01:00Z">
        <w:r w:rsidR="00717433">
          <w:rPr>
            <w:rFonts w:hint="eastAsia"/>
          </w:rPr>
          <w:t>E</w:t>
        </w:r>
      </w:ins>
      <w:ins w:id="447" w:author="王永龙" w:date="2020-03-30T16:55:00Z">
        <w:r>
          <w:rPr>
            <w:rFonts w:hint="eastAsia"/>
          </w:rPr>
          <w:t>MEMT</w:t>
        </w:r>
      </w:ins>
      <w:ins w:id="448" w:author="王永龙" w:date="2020-03-30T17:01:00Z">
        <w:r w:rsidR="00717433">
          <w:rPr>
            <w:rFonts w:hint="eastAsia"/>
          </w:rPr>
          <w:t>-UI</w:t>
        </w:r>
      </w:ins>
      <w:ins w:id="449" w:author="王永龙" w:date="2020-03-30T16:55:00Z">
        <w:r>
          <w:rPr>
            <w:rFonts w:hint="eastAsia"/>
          </w:rPr>
          <w:t>、</w:t>
        </w:r>
      </w:ins>
      <w:ins w:id="450" w:author="王永龙" w:date="2020-03-30T16:56:00Z">
        <w:r>
          <w:rPr>
            <w:rFonts w:hint="eastAsia"/>
          </w:rPr>
          <w:t>ANTD</w:t>
        </w:r>
      </w:ins>
      <w:ins w:id="451" w:author="王永龙" w:date="2020-03-30T16:55:00Z">
        <w:r>
          <w:rPr>
            <w:rFonts w:hint="eastAsia"/>
          </w:rPr>
          <w:t>）</w:t>
        </w:r>
      </w:ins>
      <w:ins w:id="452" w:author="王永龙" w:date="2020-03-30T16:56:00Z">
        <w:r>
          <w:rPr>
            <w:rFonts w:hint="eastAsia"/>
          </w:rPr>
          <w:t>，同步了后台功能框架，</w:t>
        </w:r>
      </w:ins>
      <w:ins w:id="453" w:author="王永龙" w:date="2020-03-30T16:57:00Z">
        <w:r>
          <w:rPr>
            <w:rFonts w:hint="eastAsia"/>
          </w:rPr>
          <w:t>因此，</w:t>
        </w:r>
      </w:ins>
      <w:ins w:id="454" w:author="王永龙" w:date="2020-03-30T16:59:00Z">
        <w:r w:rsidR="0098228A">
          <w:rPr>
            <w:rFonts w:hint="eastAsia"/>
          </w:rPr>
          <w:t>界面</w:t>
        </w:r>
      </w:ins>
      <w:ins w:id="455" w:author="王永龙" w:date="2020-03-30T17:00:00Z">
        <w:r w:rsidR="0098228A">
          <w:rPr>
            <w:rFonts w:hint="eastAsia"/>
          </w:rPr>
          <w:t>设计、产品功能和用户研究有</w:t>
        </w:r>
      </w:ins>
      <w:ins w:id="456" w:author="王永龙" w:date="2020-03-30T17:01:00Z">
        <w:r w:rsidR="0098228A">
          <w:rPr>
            <w:rFonts w:hint="eastAsia"/>
          </w:rPr>
          <w:t>了很大的提升。本版本</w:t>
        </w:r>
      </w:ins>
      <w:ins w:id="457" w:author="王永龙" w:date="2020-03-30T17:03:00Z">
        <w:r w:rsidR="00717433">
          <w:rPr>
            <w:rFonts w:hint="eastAsia"/>
          </w:rPr>
          <w:t>产品需求</w:t>
        </w:r>
      </w:ins>
      <w:ins w:id="458" w:author="王永龙" w:date="2020-03-30T17:02:00Z">
        <w:r w:rsidR="00717433">
          <w:rPr>
            <w:rFonts w:hint="eastAsia"/>
          </w:rPr>
          <w:t>作为核心功能，</w:t>
        </w:r>
      </w:ins>
      <w:ins w:id="459" w:author="王永龙" w:date="2020-03-30T17:03:00Z">
        <w:r w:rsidR="00717433">
          <w:rPr>
            <w:rFonts w:hint="eastAsia"/>
          </w:rPr>
          <w:t>后期持续不断在此基础上迭代优化。</w:t>
        </w:r>
      </w:ins>
    </w:p>
    <w:p w:rsidR="004A6962" w:rsidRDefault="004A6962" w:rsidP="00476001">
      <w:pPr>
        <w:pStyle w:val="aa"/>
        <w:ind w:left="420" w:firstLineChars="0" w:firstLine="0"/>
        <w:outlineLvl w:val="1"/>
      </w:pPr>
      <w:bookmarkStart w:id="460" w:name="_Toc37867308"/>
      <w:r>
        <w:rPr>
          <w:rFonts w:hint="eastAsia"/>
        </w:rPr>
        <w:t>需求来源</w:t>
      </w:r>
      <w:bookmarkEnd w:id="460"/>
    </w:p>
    <w:p w:rsidR="004A6962" w:rsidRDefault="00717433" w:rsidP="00040DC2">
      <w:pPr>
        <w:pStyle w:val="aa"/>
        <w:ind w:left="420" w:firstLineChars="0" w:firstLine="0"/>
        <w:rPr>
          <w:ins w:id="461" w:author="王永龙" w:date="2020-03-30T17:05:00Z"/>
        </w:rPr>
      </w:pPr>
      <w:ins w:id="462" w:author="王永龙" w:date="2020-03-30T17:04:00Z">
        <w:r>
          <w:tab/>
        </w:r>
      </w:ins>
      <w:ins w:id="463" w:author="王永龙" w:date="2020-03-30T17:07:00Z">
        <w:r>
          <w:rPr>
            <w:rFonts w:hint="eastAsia"/>
          </w:rPr>
          <w:t>为了覆盖</w:t>
        </w:r>
        <w:proofErr w:type="gramStart"/>
        <w:r>
          <w:rPr>
            <w:rFonts w:hint="eastAsia"/>
          </w:rPr>
          <w:t>移动端全场景</w:t>
        </w:r>
        <w:proofErr w:type="gramEnd"/>
        <w:r>
          <w:rPr>
            <w:rFonts w:hint="eastAsia"/>
          </w:rPr>
          <w:t>的业务场景，</w:t>
        </w:r>
      </w:ins>
      <w:ins w:id="464" w:author="王永龙" w:date="2020-03-30T17:04:00Z">
        <w:r>
          <w:rPr>
            <w:rFonts w:hint="eastAsia"/>
          </w:rPr>
          <w:t>需求</w:t>
        </w:r>
      </w:ins>
      <w:ins w:id="465" w:author="王永龙" w:date="2020-03-30T17:05:00Z">
        <w:r>
          <w:rPr>
            <w:rFonts w:hint="eastAsia"/>
          </w:rPr>
          <w:t>收集渠道及主要分析：产品</w:t>
        </w:r>
      </w:ins>
      <w:ins w:id="466" w:author="王永龙" w:date="2020-03-30T17:06:00Z">
        <w:r>
          <w:rPr>
            <w:rFonts w:hint="eastAsia"/>
          </w:rPr>
          <w:t>、老板（投资人）</w:t>
        </w:r>
      </w:ins>
      <w:ins w:id="467" w:author="王永龙" w:date="2020-03-30T17:08:00Z">
        <w:r>
          <w:rPr>
            <w:rFonts w:hint="eastAsia"/>
          </w:rPr>
          <w:t>、法</w:t>
        </w:r>
        <w:proofErr w:type="gramStart"/>
        <w:r>
          <w:rPr>
            <w:rFonts w:hint="eastAsia"/>
          </w:rPr>
          <w:t>务</w:t>
        </w:r>
        <w:proofErr w:type="gramEnd"/>
        <w:r>
          <w:rPr>
            <w:rFonts w:hint="eastAsia"/>
          </w:rPr>
          <w:t>（政策）、财务（销售额、业绩</w:t>
        </w:r>
      </w:ins>
      <w:ins w:id="468" w:author="王永龙" w:date="2020-03-30T17:09:00Z">
        <w:r>
          <w:rPr>
            <w:rFonts w:hint="eastAsia"/>
          </w:rPr>
          <w:t>、成本、利润</w:t>
        </w:r>
      </w:ins>
      <w:ins w:id="469" w:author="王永龙" w:date="2020-03-30T17:08:00Z">
        <w:r>
          <w:rPr>
            <w:rFonts w:hint="eastAsia"/>
          </w:rPr>
          <w:t>）</w:t>
        </w:r>
      </w:ins>
      <w:ins w:id="470" w:author="王永龙" w:date="2020-03-30T17:09:00Z">
        <w:r>
          <w:rPr>
            <w:rFonts w:hint="eastAsia"/>
          </w:rPr>
          <w:t>、用户、市场、销售、</w:t>
        </w:r>
      </w:ins>
      <w:ins w:id="471" w:author="王永龙" w:date="2020-03-30T17:10:00Z">
        <w:r>
          <w:rPr>
            <w:rFonts w:hint="eastAsia"/>
          </w:rPr>
          <w:t>运营、</w:t>
        </w:r>
        <w:r w:rsidR="0037346A">
          <w:rPr>
            <w:rFonts w:hint="eastAsia"/>
          </w:rPr>
          <w:t>业务、运营（品牌、用户、内容）、</w:t>
        </w:r>
      </w:ins>
      <w:ins w:id="472" w:author="王永龙" w:date="2020-03-30T17:11:00Z">
        <w:r w:rsidR="0037346A">
          <w:rPr>
            <w:rFonts w:hint="eastAsia"/>
          </w:rPr>
          <w:t>数据驱动、竞品、技术、测试、UI/</w:t>
        </w:r>
        <w:r w:rsidR="0037346A">
          <w:t>UE</w:t>
        </w:r>
        <w:r w:rsidR="0037346A">
          <w:rPr>
            <w:rFonts w:hint="eastAsia"/>
          </w:rPr>
          <w:t>、</w:t>
        </w:r>
      </w:ins>
      <w:ins w:id="473" w:author="王永龙" w:date="2020-03-30T17:12:00Z">
        <w:r w:rsidR="0037346A">
          <w:rPr>
            <w:rFonts w:hint="eastAsia"/>
          </w:rPr>
          <w:t>报表和指标。</w:t>
        </w:r>
      </w:ins>
    </w:p>
    <w:p w:rsidR="00717433" w:rsidRDefault="0037346A" w:rsidP="00040DC2">
      <w:pPr>
        <w:pStyle w:val="aa"/>
        <w:ind w:left="420" w:firstLineChars="0" w:firstLine="0"/>
        <w:rPr>
          <w:ins w:id="474" w:author="王永龙" w:date="2020-03-30T17:03:00Z"/>
        </w:rPr>
      </w:pPr>
      <w:ins w:id="475" w:author="王永龙" w:date="2020-03-30T17:20:00Z">
        <w:r>
          <w:rPr>
            <w:noProof/>
          </w:rPr>
          <w:drawing>
            <wp:inline distT="0" distB="0" distL="0" distR="0" wp14:anchorId="6FE27D94" wp14:editId="172F2121">
              <wp:extent cx="5274310" cy="3207385"/>
              <wp:effectExtent l="0" t="0" r="254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2073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17433" w:rsidRDefault="00717433" w:rsidP="00040DC2">
      <w:pPr>
        <w:pStyle w:val="aa"/>
        <w:ind w:left="420" w:firstLineChars="0" w:firstLine="0"/>
      </w:pPr>
    </w:p>
    <w:p w:rsidR="004A6962" w:rsidRDefault="004A6962" w:rsidP="00476001">
      <w:pPr>
        <w:pStyle w:val="aa"/>
        <w:ind w:left="420" w:firstLineChars="0" w:firstLine="0"/>
        <w:outlineLvl w:val="1"/>
        <w:rPr>
          <w:ins w:id="476" w:author="王永龙" w:date="2020-03-30T17:22:00Z"/>
        </w:rPr>
      </w:pPr>
      <w:bookmarkStart w:id="477" w:name="_Toc37867309"/>
      <w:r>
        <w:rPr>
          <w:rFonts w:hint="eastAsia"/>
        </w:rPr>
        <w:t>读者对象</w:t>
      </w:r>
      <w:bookmarkEnd w:id="477"/>
    </w:p>
    <w:p w:rsidR="0092048D" w:rsidRDefault="0092048D">
      <w:pPr>
        <w:pStyle w:val="aa"/>
        <w:ind w:left="420" w:firstLineChars="0" w:firstLine="0"/>
        <w:pPrChange w:id="478" w:author="王永龙" w:date="2020-03-30T17:25:00Z">
          <w:pPr>
            <w:pStyle w:val="aa"/>
            <w:ind w:left="420" w:firstLineChars="0" w:firstLine="0"/>
            <w:outlineLvl w:val="1"/>
          </w:pPr>
        </w:pPrChange>
      </w:pPr>
      <w:ins w:id="479" w:author="王永龙" w:date="2020-03-30T17:22:00Z">
        <w:r>
          <w:tab/>
        </w:r>
        <w:r>
          <w:rPr>
            <w:rFonts w:hint="eastAsia"/>
          </w:rPr>
          <w:t>本文阅读人员</w:t>
        </w:r>
      </w:ins>
      <w:ins w:id="480" w:author="王永龙" w:date="2020-03-30T17:23:00Z">
        <w:r>
          <w:rPr>
            <w:rFonts w:hint="eastAsia"/>
          </w:rPr>
          <w:t>范围：产品部、</w:t>
        </w:r>
      </w:ins>
      <w:ins w:id="481" w:author="王永龙" w:date="2020-03-30T17:26:00Z">
        <w:r w:rsidR="005D12DD">
          <w:rPr>
            <w:rFonts w:hint="eastAsia"/>
          </w:rPr>
          <w:t>项目人员、</w:t>
        </w:r>
      </w:ins>
      <w:ins w:id="482" w:author="王永龙" w:date="2020-03-30T17:23:00Z">
        <w:r>
          <w:rPr>
            <w:rFonts w:hint="eastAsia"/>
          </w:rPr>
          <w:t>研发人员、测试人员及</w:t>
        </w:r>
      </w:ins>
      <w:ins w:id="483" w:author="王永龙" w:date="2020-03-30T17:24:00Z">
        <w:r>
          <w:rPr>
            <w:rFonts w:hint="eastAsia"/>
          </w:rPr>
          <w:t>相关运营人员</w:t>
        </w:r>
      </w:ins>
    </w:p>
    <w:p w:rsidR="004A6962" w:rsidRDefault="004A6962" w:rsidP="00040DC2">
      <w:pPr>
        <w:pStyle w:val="aa"/>
        <w:ind w:left="420" w:firstLineChars="0" w:firstLine="0"/>
      </w:pPr>
    </w:p>
    <w:p w:rsidR="004A6962" w:rsidDel="005D12DD" w:rsidRDefault="004A6962" w:rsidP="005D12DD">
      <w:pPr>
        <w:pStyle w:val="aa"/>
        <w:ind w:left="420" w:firstLineChars="0" w:firstLine="0"/>
        <w:outlineLvl w:val="1"/>
        <w:rPr>
          <w:del w:id="484" w:author="王永龙" w:date="2020-03-30T17:28:00Z"/>
        </w:rPr>
      </w:pPr>
      <w:del w:id="485" w:author="王永龙" w:date="2024-05-31T15:41:00Z">
        <w:r w:rsidDel="003E5086">
          <w:rPr>
            <w:rFonts w:hint="eastAsia"/>
          </w:rPr>
          <w:delText>更新记录</w:delText>
        </w:r>
      </w:del>
    </w:p>
    <w:p w:rsidR="008A4BD8" w:rsidDel="003E5086" w:rsidRDefault="008A4BD8">
      <w:pPr>
        <w:rPr>
          <w:del w:id="486" w:author="王永龙" w:date="2024-05-31T15:41:00Z"/>
        </w:rPr>
        <w:pPrChange w:id="487" w:author="王永龙" w:date="2020-03-30T17:31:00Z">
          <w:pPr>
            <w:pStyle w:val="aa"/>
            <w:ind w:left="420" w:firstLineChars="0" w:firstLine="0"/>
          </w:pPr>
        </w:pPrChange>
      </w:pPr>
    </w:p>
    <w:p w:rsidR="00040DC2" w:rsidRDefault="00040DC2" w:rsidP="00476001">
      <w:pPr>
        <w:pStyle w:val="aa"/>
        <w:numPr>
          <w:ilvl w:val="0"/>
          <w:numId w:val="1"/>
        </w:numPr>
        <w:ind w:firstLineChars="0"/>
        <w:outlineLvl w:val="0"/>
      </w:pPr>
      <w:bookmarkStart w:id="488" w:name="_Toc37867310"/>
      <w:r>
        <w:rPr>
          <w:rFonts w:hint="eastAsia"/>
        </w:rPr>
        <w:t>产品简介</w:t>
      </w:r>
      <w:bookmarkEnd w:id="488"/>
    </w:p>
    <w:p w:rsidR="004A6962" w:rsidRDefault="004A6962" w:rsidP="00476001">
      <w:pPr>
        <w:pStyle w:val="aa"/>
        <w:ind w:left="420" w:firstLineChars="0" w:firstLine="0"/>
        <w:outlineLvl w:val="1"/>
      </w:pPr>
      <w:bookmarkStart w:id="489" w:name="_Toc37867311"/>
      <w:r>
        <w:rPr>
          <w:rFonts w:hint="eastAsia"/>
        </w:rPr>
        <w:t>2</w:t>
      </w:r>
      <w:r>
        <w:t>.1</w:t>
      </w:r>
      <w:r>
        <w:rPr>
          <w:rFonts w:hint="eastAsia"/>
        </w:rPr>
        <w:t>、产品简介</w:t>
      </w:r>
      <w:bookmarkEnd w:id="489"/>
    </w:p>
    <w:p w:rsidR="00A52A1C" w:rsidRDefault="00152830" w:rsidP="004A6962">
      <w:pPr>
        <w:pStyle w:val="aa"/>
        <w:ind w:left="420" w:firstLineChars="0" w:firstLine="0"/>
      </w:pPr>
      <w:ins w:id="490" w:author="王永龙" w:date="2020-03-30T17:34:00Z">
        <w:r>
          <w:tab/>
        </w:r>
        <w:proofErr w:type="gramStart"/>
        <w:r>
          <w:rPr>
            <w:rFonts w:hint="eastAsia"/>
          </w:rPr>
          <w:t>上下网</w:t>
        </w:r>
      </w:ins>
      <w:proofErr w:type="gramEnd"/>
      <w:ins w:id="491" w:author="王永龙" w:date="2020-03-30T17:35:00Z">
        <w:r>
          <w:rPr>
            <w:rFonts w:hint="eastAsia"/>
          </w:rPr>
          <w:t>SAAS云零售平台产品依托于南京奥托兰</w:t>
        </w:r>
        <w:r w:rsidR="00E05B54">
          <w:rPr>
            <w:rFonts w:hint="eastAsia"/>
          </w:rPr>
          <w:t>科技有限公司的</w:t>
        </w:r>
      </w:ins>
      <w:ins w:id="492" w:author="王永龙" w:date="2020-03-30T17:36:00Z">
        <w:r w:rsidR="00E05B54">
          <w:rPr>
            <w:rFonts w:hint="eastAsia"/>
          </w:rPr>
          <w:t>技术优势，O</w:t>
        </w:r>
        <w:r w:rsidR="00E05B54">
          <w:t>2O</w:t>
        </w:r>
        <w:r w:rsidR="00E05B54">
          <w:rPr>
            <w:rFonts w:hint="eastAsia"/>
          </w:rPr>
          <w:t>市场战略</w:t>
        </w:r>
      </w:ins>
      <w:ins w:id="493" w:author="王永龙" w:date="2020-03-30T17:37:00Z">
        <w:r w:rsidR="00E05B54">
          <w:rPr>
            <w:rFonts w:hint="eastAsia"/>
          </w:rPr>
          <w:t>一直是公司的主要发展模式，</w:t>
        </w:r>
        <w:proofErr w:type="gramStart"/>
        <w:r w:rsidR="00E05B54">
          <w:rPr>
            <w:rFonts w:hint="eastAsia"/>
          </w:rPr>
          <w:t>微信小</w:t>
        </w:r>
        <w:proofErr w:type="gramEnd"/>
        <w:r w:rsidR="00E05B54">
          <w:rPr>
            <w:rFonts w:hint="eastAsia"/>
          </w:rPr>
          <w:t>程序移动</w:t>
        </w:r>
        <w:proofErr w:type="gramStart"/>
        <w:r w:rsidR="00E05B54">
          <w:rPr>
            <w:rFonts w:hint="eastAsia"/>
          </w:rPr>
          <w:t>端</w:t>
        </w:r>
      </w:ins>
      <w:ins w:id="494" w:author="王永龙" w:date="2020-03-30T17:38:00Z">
        <w:r w:rsidR="00E05B54">
          <w:rPr>
            <w:rFonts w:hint="eastAsia"/>
          </w:rPr>
          <w:t>作为</w:t>
        </w:r>
        <w:proofErr w:type="gramEnd"/>
        <w:r w:rsidR="00E05B54">
          <w:rPr>
            <w:rFonts w:hint="eastAsia"/>
          </w:rPr>
          <w:t>公司主打产品，</w:t>
        </w:r>
      </w:ins>
      <w:ins w:id="495" w:author="王永龙" w:date="2020-03-30T17:39:00Z">
        <w:r w:rsidR="00E05B54">
          <w:rPr>
            <w:rFonts w:hint="eastAsia"/>
          </w:rPr>
          <w:t>发力移动互联网，为用户和商家搭建一个快速、便捷</w:t>
        </w:r>
      </w:ins>
      <w:ins w:id="496" w:author="王永龙" w:date="2020-03-30T17:40:00Z">
        <w:r w:rsidR="00E05B54">
          <w:rPr>
            <w:rFonts w:hint="eastAsia"/>
          </w:rPr>
          <w:t>、稳定</w:t>
        </w:r>
      </w:ins>
      <w:ins w:id="497" w:author="王永龙" w:date="2020-03-30T17:39:00Z">
        <w:r w:rsidR="00E05B54">
          <w:rPr>
            <w:rFonts w:hint="eastAsia"/>
          </w:rPr>
          <w:t>及安全</w:t>
        </w:r>
      </w:ins>
      <w:ins w:id="498" w:author="王永龙" w:date="2020-03-30T17:40:00Z">
        <w:r w:rsidR="00E05B54">
          <w:rPr>
            <w:rFonts w:hint="eastAsia"/>
          </w:rPr>
          <w:t>的平台产品，</w:t>
        </w:r>
      </w:ins>
      <w:ins w:id="499" w:author="王永龙" w:date="2020-03-30T17:41:00Z">
        <w:r w:rsidR="00BA1537">
          <w:rPr>
            <w:rFonts w:hint="eastAsia"/>
          </w:rPr>
          <w:t>同时，提供商家</w:t>
        </w:r>
      </w:ins>
      <w:ins w:id="500" w:author="王永龙" w:date="2020-03-30T17:42:00Z">
        <w:r w:rsidR="00BA1537">
          <w:rPr>
            <w:rFonts w:hint="eastAsia"/>
          </w:rPr>
          <w:t>营销策略和活动设置。</w:t>
        </w:r>
      </w:ins>
      <w:ins w:id="501" w:author="王永龙" w:date="2020-03-30T17:43:00Z">
        <w:r w:rsidR="005A2B55">
          <w:rPr>
            <w:rFonts w:hint="eastAsia"/>
          </w:rPr>
          <w:t>作为一家SAAS云零售电子商务公司，最重要</w:t>
        </w:r>
      </w:ins>
      <w:ins w:id="502" w:author="王永龙" w:date="2020-03-30T17:44:00Z">
        <w:r w:rsidR="005A2B55">
          <w:rPr>
            <w:rFonts w:hint="eastAsia"/>
          </w:rPr>
          <w:t>如何</w:t>
        </w:r>
      </w:ins>
      <w:ins w:id="503" w:author="王永龙" w:date="2020-03-30T17:43:00Z">
        <w:r w:rsidR="005A2B55">
          <w:rPr>
            <w:rFonts w:hint="eastAsia"/>
          </w:rPr>
          <w:t>是打通</w:t>
        </w:r>
      </w:ins>
      <w:ins w:id="504" w:author="王永龙" w:date="2020-03-30T17:44:00Z">
        <w:r w:rsidR="005A2B55">
          <w:rPr>
            <w:rFonts w:hint="eastAsia"/>
          </w:rPr>
          <w:t>线上、线下，</w:t>
        </w:r>
        <w:proofErr w:type="gramStart"/>
        <w:r w:rsidR="005A2B55">
          <w:rPr>
            <w:rFonts w:hint="eastAsia"/>
          </w:rPr>
          <w:t>而</w:t>
        </w:r>
      </w:ins>
      <w:ins w:id="505" w:author="王永龙" w:date="2020-03-30T17:45:00Z">
        <w:r w:rsidR="00E32A48">
          <w:rPr>
            <w:rFonts w:hint="eastAsia"/>
          </w:rPr>
          <w:t>微信小</w:t>
        </w:r>
        <w:proofErr w:type="gramEnd"/>
        <w:r w:rsidR="00E32A48">
          <w:rPr>
            <w:rFonts w:hint="eastAsia"/>
          </w:rPr>
          <w:t>程序与</w:t>
        </w:r>
        <w:proofErr w:type="gramStart"/>
        <w:r w:rsidR="00E32A48">
          <w:rPr>
            <w:rFonts w:hint="eastAsia"/>
          </w:rPr>
          <w:t>移动端很简单</w:t>
        </w:r>
        <w:proofErr w:type="gramEnd"/>
        <w:r w:rsidR="00E32A48">
          <w:rPr>
            <w:rFonts w:hint="eastAsia"/>
          </w:rPr>
          <w:t>地满足客户</w:t>
        </w:r>
      </w:ins>
      <w:ins w:id="506" w:author="王永龙" w:date="2020-03-30T17:46:00Z">
        <w:r w:rsidR="00E32A48">
          <w:rPr>
            <w:rFonts w:hint="eastAsia"/>
          </w:rPr>
          <w:t>的真实需求，用户在线下</w:t>
        </w:r>
        <w:proofErr w:type="gramStart"/>
        <w:r w:rsidR="00C77E2C">
          <w:rPr>
            <w:rFonts w:hint="eastAsia"/>
          </w:rPr>
          <w:t>扫码二维码</w:t>
        </w:r>
      </w:ins>
      <w:proofErr w:type="gramEnd"/>
      <w:ins w:id="507" w:author="王永龙" w:date="2020-03-30T17:47:00Z">
        <w:r w:rsidR="00C77E2C">
          <w:rPr>
            <w:rFonts w:hint="eastAsia"/>
          </w:rPr>
          <w:t>或小程序搜索</w:t>
        </w:r>
        <w:proofErr w:type="gramStart"/>
        <w:r w:rsidR="00C77E2C">
          <w:rPr>
            <w:rFonts w:hint="eastAsia"/>
          </w:rPr>
          <w:t>上下网</w:t>
        </w:r>
        <w:proofErr w:type="gramEnd"/>
        <w:r w:rsidR="00C77E2C">
          <w:rPr>
            <w:rFonts w:hint="eastAsia"/>
          </w:rPr>
          <w:t>即可，通过手机直接浏览</w:t>
        </w:r>
      </w:ins>
      <w:ins w:id="508" w:author="王永龙" w:date="2020-03-30T17:48:00Z">
        <w:r w:rsidR="00C77E2C">
          <w:rPr>
            <w:rFonts w:hint="eastAsia"/>
          </w:rPr>
          <w:t>商品和购买下单，商家会根据订单信息发货</w:t>
        </w:r>
      </w:ins>
      <w:ins w:id="509" w:author="王永龙" w:date="2020-03-30T17:49:00Z">
        <w:r w:rsidR="00C77E2C">
          <w:rPr>
            <w:rFonts w:hint="eastAsia"/>
          </w:rPr>
          <w:t>，平台提供相应的售后服务。</w:t>
        </w:r>
      </w:ins>
    </w:p>
    <w:p w:rsidR="004A6962" w:rsidRDefault="004A6962" w:rsidP="00476001">
      <w:pPr>
        <w:pStyle w:val="aa"/>
        <w:ind w:left="420" w:firstLineChars="0" w:firstLine="0"/>
        <w:outlineLvl w:val="1"/>
      </w:pPr>
      <w:bookmarkStart w:id="510" w:name="_Toc37867312"/>
      <w:r>
        <w:rPr>
          <w:rFonts w:hint="eastAsia"/>
        </w:rPr>
        <w:t>2</w:t>
      </w:r>
      <w:r>
        <w:t>.2</w:t>
      </w:r>
      <w:r>
        <w:rPr>
          <w:rFonts w:hint="eastAsia"/>
        </w:rPr>
        <w:t>、产品定位</w:t>
      </w:r>
      <w:bookmarkEnd w:id="510"/>
    </w:p>
    <w:p w:rsidR="00A52A1C" w:rsidRDefault="00C57B76" w:rsidP="004A6962">
      <w:pPr>
        <w:pStyle w:val="aa"/>
        <w:ind w:left="420" w:firstLineChars="0" w:firstLine="0"/>
        <w:rPr>
          <w:ins w:id="511" w:author="王永龙" w:date="2024-05-31T15:46:00Z"/>
        </w:rPr>
      </w:pPr>
      <w:ins w:id="512" w:author="王永龙" w:date="2020-03-30T17:51:00Z">
        <w:r>
          <w:tab/>
        </w:r>
        <w:proofErr w:type="gramStart"/>
        <w:r>
          <w:rPr>
            <w:rFonts w:hint="eastAsia"/>
          </w:rPr>
          <w:t>上下网</w:t>
        </w:r>
        <w:proofErr w:type="gramEnd"/>
        <w:r>
          <w:rPr>
            <w:rFonts w:hint="eastAsia"/>
          </w:rPr>
          <w:t>SAAS云零售平台产品</w:t>
        </w:r>
      </w:ins>
      <w:ins w:id="513" w:author="王永龙" w:date="2020-03-30T17:52:00Z">
        <w:r>
          <w:rPr>
            <w:rFonts w:hint="eastAsia"/>
          </w:rPr>
          <w:t>定位成为移动端生意伙伴，</w:t>
        </w:r>
      </w:ins>
      <w:ins w:id="514" w:author="王永龙" w:date="2020-03-30T17:53:00Z">
        <w:r>
          <w:rPr>
            <w:rFonts w:hint="eastAsia"/>
          </w:rPr>
          <w:t>定位</w:t>
        </w:r>
      </w:ins>
      <w:ins w:id="515" w:author="王永龙" w:date="2020-03-30T17:52:00Z">
        <w:r>
          <w:rPr>
            <w:rFonts w:hint="eastAsia"/>
          </w:rPr>
          <w:t>各类</w:t>
        </w:r>
      </w:ins>
      <w:ins w:id="516" w:author="王永龙" w:date="2020-03-30T17:53:00Z">
        <w:r>
          <w:rPr>
            <w:rFonts w:hint="eastAsia"/>
          </w:rPr>
          <w:t>个人</w:t>
        </w:r>
      </w:ins>
      <w:ins w:id="517" w:author="王永龙" w:date="2020-03-30T17:52:00Z">
        <w:r>
          <w:rPr>
            <w:rFonts w:hint="eastAsia"/>
          </w:rPr>
          <w:t>商家（美食、</w:t>
        </w:r>
      </w:ins>
      <w:ins w:id="518" w:author="王永龙" w:date="2020-03-30T17:53:00Z">
        <w:r>
          <w:rPr>
            <w:rFonts w:hint="eastAsia"/>
          </w:rPr>
          <w:t>服饰</w:t>
        </w:r>
      </w:ins>
      <w:ins w:id="519" w:author="王永龙" w:date="2020-03-30T17:52:00Z">
        <w:r>
          <w:rPr>
            <w:rFonts w:hint="eastAsia"/>
          </w:rPr>
          <w:t>）</w:t>
        </w:r>
      </w:ins>
      <w:ins w:id="520" w:author="王永龙" w:date="2020-03-30T17:53:00Z">
        <w:r>
          <w:rPr>
            <w:rFonts w:hint="eastAsia"/>
          </w:rPr>
          <w:t>，主要客户</w:t>
        </w:r>
        <w:r>
          <w:t>18</w:t>
        </w:r>
      </w:ins>
      <w:ins w:id="521" w:author="王永龙" w:date="2020-03-30T17:54:00Z">
        <w:r>
          <w:rPr>
            <w:rFonts w:hint="eastAsia"/>
          </w:rPr>
          <w:t>岁以上赋闲在家，有碎片化时间</w:t>
        </w:r>
      </w:ins>
      <w:ins w:id="522" w:author="王永龙" w:date="2020-03-30T17:55:00Z">
        <w:r>
          <w:rPr>
            <w:rFonts w:hint="eastAsia"/>
          </w:rPr>
          <w:t>的</w:t>
        </w:r>
      </w:ins>
      <w:ins w:id="523" w:author="王永龙" w:date="2020-03-30T17:54:00Z">
        <w:r>
          <w:rPr>
            <w:rFonts w:hint="eastAsia"/>
          </w:rPr>
          <w:t>美食</w:t>
        </w:r>
      </w:ins>
      <w:ins w:id="524" w:author="王永龙" w:date="2020-03-30T17:55:00Z">
        <w:r>
          <w:rPr>
            <w:rFonts w:hint="eastAsia"/>
          </w:rPr>
          <w:t>爱好者和制造者。</w:t>
        </w:r>
      </w:ins>
    </w:p>
    <w:p w:rsidR="009064BD" w:rsidRDefault="009064BD" w:rsidP="009064BD">
      <w:pPr>
        <w:pStyle w:val="aa"/>
        <w:ind w:left="420" w:firstLine="440"/>
        <w:rPr>
          <w:ins w:id="525" w:author="王永龙" w:date="2024-05-31T15:42:00Z"/>
          <w:rFonts w:hint="eastAsia"/>
        </w:rPr>
        <w:pPrChange w:id="526" w:author="王永龙" w:date="2024-05-31T15:46:00Z">
          <w:pPr>
            <w:pStyle w:val="aa"/>
            <w:ind w:left="420" w:firstLineChars="0" w:firstLine="0"/>
          </w:pPr>
        </w:pPrChange>
      </w:pPr>
      <w:ins w:id="527" w:author="王永龙" w:date="2024-05-31T15:46:00Z">
        <w:r>
          <w:rPr>
            <w:rFonts w:hint="eastAsia"/>
          </w:rPr>
          <w:t>数字创造美好明天，</w:t>
        </w:r>
        <w:proofErr w:type="gramStart"/>
        <w:r>
          <w:rPr>
            <w:rFonts w:hint="eastAsia"/>
          </w:rPr>
          <w:t>上下网</w:t>
        </w:r>
        <w:proofErr w:type="gramEnd"/>
        <w:r>
          <w:rPr>
            <w:rFonts w:hint="eastAsia"/>
          </w:rPr>
          <w:t>水果新鲜，低价全网超值</w:t>
        </w:r>
        <w:r>
          <w:rPr>
            <w:rFonts w:hint="eastAsia"/>
          </w:rPr>
          <w:t>。</w:t>
        </w:r>
      </w:ins>
    </w:p>
    <w:p w:rsidR="003E5086" w:rsidRDefault="003E5086" w:rsidP="003E5086">
      <w:pPr>
        <w:pStyle w:val="aa"/>
        <w:ind w:left="420" w:firstLine="440"/>
        <w:rPr>
          <w:rFonts w:hint="eastAsia"/>
        </w:rPr>
        <w:pPrChange w:id="528" w:author="王永龙" w:date="2024-05-31T15:42:00Z">
          <w:pPr>
            <w:pStyle w:val="aa"/>
            <w:ind w:left="420" w:firstLineChars="0" w:firstLine="0"/>
          </w:pPr>
        </w:pPrChange>
      </w:pPr>
      <w:proofErr w:type="gramStart"/>
      <w:ins w:id="529" w:author="王永龙" w:date="2024-05-31T15:42:00Z">
        <w:r w:rsidRPr="003E5086">
          <w:rPr>
            <w:rFonts w:hint="eastAsia"/>
          </w:rPr>
          <w:t>上下网</w:t>
        </w:r>
      </w:ins>
      <w:proofErr w:type="gramEnd"/>
      <w:ins w:id="530" w:author="王永龙" w:date="2024-05-31T15:47:00Z">
        <w:r w:rsidR="009064BD">
          <w:rPr>
            <w:rFonts w:hint="eastAsia"/>
          </w:rPr>
          <w:t>2</w:t>
        </w:r>
        <w:r w:rsidR="009064BD">
          <w:t>017</w:t>
        </w:r>
        <w:r w:rsidR="009064BD">
          <w:rPr>
            <w:rFonts w:hint="eastAsia"/>
          </w:rPr>
          <w:t>年</w:t>
        </w:r>
      </w:ins>
      <w:ins w:id="531" w:author="王永龙" w:date="2024-05-31T15:42:00Z">
        <w:r w:rsidRPr="003E5086">
          <w:rPr>
            <w:rFonts w:hint="eastAsia"/>
          </w:rPr>
          <w:t>成立于南京，华东地区南京直发（水果、螃蟹、酒水），性价比很高，有任何平台问题，都可以联系。</w:t>
        </w:r>
      </w:ins>
    </w:p>
    <w:p w:rsidR="004A6962" w:rsidRDefault="004A6962" w:rsidP="00476001">
      <w:pPr>
        <w:pStyle w:val="aa"/>
        <w:ind w:left="420" w:firstLineChars="0" w:firstLine="0"/>
        <w:outlineLvl w:val="1"/>
      </w:pPr>
      <w:bookmarkStart w:id="532" w:name="_Toc37867313"/>
      <w:r>
        <w:rPr>
          <w:rFonts w:hint="eastAsia"/>
        </w:rPr>
        <w:t>2</w:t>
      </w:r>
      <w:r>
        <w:t>.3</w:t>
      </w:r>
      <w:r>
        <w:rPr>
          <w:rFonts w:hint="eastAsia"/>
        </w:rPr>
        <w:t>、</w:t>
      </w:r>
      <w:r w:rsidR="00A52A1C">
        <w:rPr>
          <w:rFonts w:hint="eastAsia"/>
        </w:rPr>
        <w:t>产品目标</w:t>
      </w:r>
      <w:bookmarkEnd w:id="532"/>
    </w:p>
    <w:p w:rsidR="00A52A1C" w:rsidRDefault="003E5526" w:rsidP="004A6962">
      <w:pPr>
        <w:pStyle w:val="aa"/>
        <w:ind w:left="420" w:firstLineChars="0" w:firstLine="0"/>
      </w:pPr>
      <w:ins w:id="533" w:author="王永龙" w:date="2020-03-30T17:56:00Z">
        <w:r>
          <w:tab/>
        </w:r>
        <w:proofErr w:type="gramStart"/>
        <w:r>
          <w:rPr>
            <w:rFonts w:hint="eastAsia"/>
          </w:rPr>
          <w:t>上下网</w:t>
        </w:r>
      </w:ins>
      <w:proofErr w:type="gramEnd"/>
      <w:ins w:id="534" w:author="王永龙" w:date="2024-05-31T15:48:00Z">
        <w:r w:rsidR="00876008">
          <w:rPr>
            <w:rFonts w:hint="eastAsia"/>
          </w:rPr>
          <w:t>新零售</w:t>
        </w:r>
        <w:proofErr w:type="gramStart"/>
        <w:r w:rsidR="00876008">
          <w:rPr>
            <w:rFonts w:hint="eastAsia"/>
          </w:rPr>
          <w:t>供应链云</w:t>
        </w:r>
      </w:ins>
      <w:ins w:id="535" w:author="王永龙" w:date="2020-03-30T17:56:00Z">
        <w:r>
          <w:rPr>
            <w:rFonts w:hint="eastAsia"/>
          </w:rPr>
          <w:t>平台</w:t>
        </w:r>
        <w:proofErr w:type="gramEnd"/>
        <w:r>
          <w:rPr>
            <w:rFonts w:hint="eastAsia"/>
          </w:rPr>
          <w:t>产品目标一年做成</w:t>
        </w:r>
      </w:ins>
      <w:ins w:id="536" w:author="王永龙" w:date="2020-03-30T17:57:00Z">
        <w:r>
          <w:rPr>
            <w:rFonts w:hint="eastAsia"/>
          </w:rPr>
          <w:t>在线用户</w:t>
        </w:r>
      </w:ins>
      <w:ins w:id="537" w:author="王永龙" w:date="2024-05-31T15:48:00Z">
        <w:r w:rsidR="00876008">
          <w:t>1</w:t>
        </w:r>
      </w:ins>
      <w:ins w:id="538" w:author="王永龙" w:date="2020-03-30T17:57:00Z">
        <w:r w:rsidR="00876008">
          <w:t>0</w:t>
        </w:r>
      </w:ins>
      <w:ins w:id="539" w:author="王永龙" w:date="2024-05-31T15:48:00Z">
        <w:r w:rsidR="00876008">
          <w:rPr>
            <w:rFonts w:hint="eastAsia"/>
          </w:rPr>
          <w:t>万</w:t>
        </w:r>
      </w:ins>
      <w:ins w:id="540" w:author="王永龙" w:date="2020-03-30T17:57:00Z">
        <w:r>
          <w:rPr>
            <w:rFonts w:hint="eastAsia"/>
          </w:rPr>
          <w:t>，年销售额1</w:t>
        </w:r>
        <w:r>
          <w:t>0</w:t>
        </w:r>
      </w:ins>
      <w:ins w:id="541" w:author="王永龙" w:date="2024-05-31T15:48:00Z">
        <w:r w:rsidR="00876008">
          <w:t>00</w:t>
        </w:r>
      </w:ins>
      <w:ins w:id="542" w:author="王永龙" w:date="2020-03-30T17:57:00Z">
        <w:r>
          <w:rPr>
            <w:rFonts w:hint="eastAsia"/>
          </w:rPr>
          <w:t>万的移动</w:t>
        </w:r>
      </w:ins>
      <w:ins w:id="543" w:author="王永龙" w:date="2020-03-30T17:58:00Z">
        <w:r>
          <w:rPr>
            <w:rFonts w:hint="eastAsia"/>
          </w:rPr>
          <w:t>端生意伙伴。</w:t>
        </w:r>
      </w:ins>
    </w:p>
    <w:p w:rsidR="00A52A1C" w:rsidRDefault="00A52A1C" w:rsidP="00476001">
      <w:pPr>
        <w:pStyle w:val="aa"/>
        <w:ind w:left="420" w:firstLineChars="0" w:firstLine="0"/>
        <w:outlineLvl w:val="1"/>
      </w:pPr>
      <w:bookmarkStart w:id="544" w:name="_Toc37867314"/>
      <w:r>
        <w:rPr>
          <w:rFonts w:hint="eastAsia"/>
        </w:rPr>
        <w:t>2</w:t>
      </w:r>
      <w:r>
        <w:t>.4</w:t>
      </w:r>
      <w:r>
        <w:rPr>
          <w:rFonts w:hint="eastAsia"/>
        </w:rPr>
        <w:t>、部分操作控件说明</w:t>
      </w:r>
      <w:bookmarkEnd w:id="544"/>
    </w:p>
    <w:p w:rsidR="00A52A1C" w:rsidRDefault="00543006" w:rsidP="004A6962">
      <w:pPr>
        <w:pStyle w:val="aa"/>
        <w:ind w:left="420" w:firstLineChars="0" w:firstLine="0"/>
        <w:rPr>
          <w:ins w:id="545" w:author="王永龙" w:date="2020-03-30T17:59:00Z"/>
        </w:rPr>
      </w:pPr>
      <w:ins w:id="546" w:author="王永龙" w:date="2020-03-30T17:58:00Z">
        <w:r>
          <w:rPr>
            <w:rFonts w:hint="eastAsia"/>
          </w:rPr>
          <w:t>E</w:t>
        </w:r>
        <w:r>
          <w:t>LEMENT UI:</w:t>
        </w:r>
      </w:ins>
    </w:p>
    <w:p w:rsidR="00543006" w:rsidRDefault="00257225">
      <w:pPr>
        <w:rPr>
          <w:ins w:id="547" w:author="王永龙" w:date="2020-03-30T18:05:00Z"/>
          <w:noProof/>
        </w:rPr>
        <w:pPrChange w:id="548" w:author="王永龙" w:date="2020-03-30T18:06:00Z">
          <w:pPr>
            <w:pStyle w:val="aa"/>
            <w:ind w:left="420" w:firstLineChars="0" w:firstLine="0"/>
          </w:pPr>
        </w:pPrChange>
      </w:pPr>
      <w:ins w:id="549" w:author="王永龙" w:date="2020-03-30T18:05:00Z">
        <w:r>
          <w:rPr>
            <w:noProof/>
          </w:rPr>
          <w:lastRenderedPageBreak/>
          <w:drawing>
            <wp:inline distT="0" distB="0" distL="0" distR="0" wp14:anchorId="1DE731FA" wp14:editId="03FE9644">
              <wp:extent cx="5274310" cy="2814955"/>
              <wp:effectExtent l="0" t="0" r="2540" b="4445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8149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57225" w:rsidRDefault="00257225">
      <w:pPr>
        <w:rPr>
          <w:ins w:id="550" w:author="王永龙" w:date="2020-03-30T17:59:00Z"/>
        </w:rPr>
        <w:pPrChange w:id="551" w:author="王永龙" w:date="2020-03-30T18:06:00Z">
          <w:pPr>
            <w:pStyle w:val="aa"/>
            <w:ind w:left="420" w:firstLineChars="0" w:firstLine="0"/>
          </w:pPr>
        </w:pPrChange>
      </w:pPr>
      <w:ins w:id="552" w:author="王永龙" w:date="2020-03-30T18:06:00Z">
        <w:r>
          <w:rPr>
            <w:noProof/>
          </w:rPr>
          <w:drawing>
            <wp:inline distT="0" distB="0" distL="0" distR="0" wp14:anchorId="33889BC1" wp14:editId="39155FE8">
              <wp:extent cx="5274310" cy="2129790"/>
              <wp:effectExtent l="0" t="0" r="2540" b="3810"/>
              <wp:docPr id="6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1297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43006" w:rsidRDefault="00543006" w:rsidP="004A6962">
      <w:pPr>
        <w:pStyle w:val="aa"/>
        <w:ind w:left="420" w:firstLineChars="0" w:firstLine="0"/>
        <w:rPr>
          <w:ins w:id="553" w:author="王永龙" w:date="2020-03-30T17:59:00Z"/>
        </w:rPr>
      </w:pPr>
      <w:ins w:id="554" w:author="王永龙" w:date="2020-03-30T17:59:00Z">
        <w:r>
          <w:t>ANT DESIGN:</w:t>
        </w:r>
      </w:ins>
    </w:p>
    <w:p w:rsidR="00543006" w:rsidRDefault="00EB0421" w:rsidP="004A6962">
      <w:pPr>
        <w:pStyle w:val="aa"/>
        <w:ind w:left="420" w:firstLineChars="0" w:firstLine="0"/>
        <w:rPr>
          <w:ins w:id="555" w:author="王永龙" w:date="2020-03-30T18:06:00Z"/>
        </w:rPr>
      </w:pPr>
      <w:ins w:id="556" w:author="王永龙" w:date="2020-03-30T18:09:00Z">
        <w:r>
          <w:rPr>
            <w:noProof/>
          </w:rPr>
          <w:lastRenderedPageBreak/>
          <w:drawing>
            <wp:inline distT="0" distB="0" distL="0" distR="0" wp14:anchorId="77AA5523" wp14:editId="2F3373C1">
              <wp:extent cx="5274310" cy="3995420"/>
              <wp:effectExtent l="0" t="0" r="2540" b="5080"/>
              <wp:docPr id="7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9954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57225" w:rsidRDefault="00257225" w:rsidP="004A6962">
      <w:pPr>
        <w:pStyle w:val="aa"/>
        <w:ind w:left="420" w:firstLineChars="0" w:firstLine="0"/>
      </w:pPr>
    </w:p>
    <w:p w:rsidR="00040DC2" w:rsidRDefault="00040DC2" w:rsidP="00476001">
      <w:pPr>
        <w:pStyle w:val="aa"/>
        <w:numPr>
          <w:ilvl w:val="0"/>
          <w:numId w:val="1"/>
        </w:numPr>
        <w:ind w:firstLineChars="0"/>
        <w:outlineLvl w:val="0"/>
      </w:pPr>
      <w:bookmarkStart w:id="557" w:name="_Toc37867315"/>
      <w:r>
        <w:rPr>
          <w:rFonts w:hint="eastAsia"/>
        </w:rPr>
        <w:t>功能需求</w:t>
      </w:r>
      <w:bookmarkEnd w:id="557"/>
    </w:p>
    <w:p w:rsidR="00385F94" w:rsidRDefault="00385F94" w:rsidP="00476001">
      <w:pPr>
        <w:pStyle w:val="aa"/>
        <w:ind w:left="420" w:firstLineChars="0" w:firstLine="0"/>
        <w:outlineLvl w:val="1"/>
        <w:rPr>
          <w:ins w:id="558" w:author="王永龙" w:date="2020-03-31T17:35:00Z"/>
        </w:rPr>
      </w:pPr>
      <w:bookmarkStart w:id="559" w:name="_Toc37867316"/>
      <w:r>
        <w:rPr>
          <w:rFonts w:hint="eastAsia"/>
        </w:rPr>
        <w:t>3</w:t>
      </w:r>
      <w:r>
        <w:t>.1</w:t>
      </w:r>
      <w:r>
        <w:rPr>
          <w:rFonts w:hint="eastAsia"/>
        </w:rPr>
        <w:t>、产品整体功能架构</w:t>
      </w:r>
      <w:bookmarkEnd w:id="559"/>
    </w:p>
    <w:p w:rsidR="00B9568F" w:rsidRDefault="001C6926">
      <w:pPr>
        <w:pStyle w:val="aa"/>
        <w:ind w:left="420" w:firstLineChars="0" w:firstLine="0"/>
        <w:rPr>
          <w:ins w:id="560" w:author="王永龙" w:date="2020-04-15T17:53:00Z"/>
        </w:rPr>
        <w:pPrChange w:id="561" w:author="王永龙" w:date="2020-03-31T21:54:00Z">
          <w:pPr>
            <w:pStyle w:val="aa"/>
            <w:ind w:left="420" w:firstLineChars="0" w:firstLine="0"/>
            <w:outlineLvl w:val="1"/>
          </w:pPr>
        </w:pPrChange>
      </w:pPr>
      <w:ins w:id="562" w:author="王永龙" w:date="2020-04-04T18:46:00Z">
        <w:r>
          <w:rPr>
            <w:noProof/>
          </w:rPr>
          <w:drawing>
            <wp:inline distT="0" distB="0" distL="0" distR="0" wp14:anchorId="12EBEFCA" wp14:editId="4B5A2352">
              <wp:extent cx="4985006" cy="3206915"/>
              <wp:effectExtent l="0" t="0" r="6350" b="0"/>
              <wp:docPr id="8" name="图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85006" cy="32069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C71559" w:rsidRDefault="00C71559">
      <w:pPr>
        <w:pStyle w:val="aa"/>
        <w:ind w:left="420" w:firstLineChars="0" w:firstLine="0"/>
        <w:rPr>
          <w:ins w:id="563" w:author="王永龙" w:date="2020-04-15T17:54:00Z"/>
        </w:rPr>
        <w:pPrChange w:id="564" w:author="王永龙" w:date="2020-03-31T21:54:00Z">
          <w:pPr>
            <w:pStyle w:val="aa"/>
            <w:ind w:left="420" w:firstLineChars="0" w:firstLine="0"/>
            <w:outlineLvl w:val="1"/>
          </w:pPr>
        </w:pPrChange>
      </w:pPr>
      <w:ins w:id="565" w:author="王永龙" w:date="2020-04-15T17:53:00Z">
        <w:r>
          <w:rPr>
            <w:rFonts w:hint="eastAsia"/>
          </w:rPr>
          <w:lastRenderedPageBreak/>
          <w:t>总体功能</w:t>
        </w:r>
      </w:ins>
      <w:ins w:id="566" w:author="王永龙" w:date="2020-04-15T18:10:00Z">
        <w:r w:rsidR="00240BE9">
          <w:rPr>
            <w:rFonts w:hint="eastAsia"/>
          </w:rPr>
          <w:t>清单</w:t>
        </w:r>
      </w:ins>
      <w:ins w:id="567" w:author="王永龙" w:date="2020-04-15T17:54:00Z">
        <w:r>
          <w:rPr>
            <w:rFonts w:hint="eastAsia"/>
          </w:rPr>
          <w:t>：</w:t>
        </w:r>
      </w:ins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  <w:tblGridChange w:id="568">
          <w:tblGrid>
            <w:gridCol w:w="425"/>
            <w:gridCol w:w="1234"/>
            <w:gridCol w:w="369"/>
            <w:gridCol w:w="1290"/>
            <w:gridCol w:w="278"/>
            <w:gridCol w:w="1381"/>
            <w:gridCol w:w="187"/>
            <w:gridCol w:w="1472"/>
            <w:gridCol w:w="96"/>
            <w:gridCol w:w="1564"/>
            <w:gridCol w:w="5"/>
          </w:tblGrid>
        </w:tblGridChange>
      </w:tblGrid>
      <w:tr w:rsidR="00792B30" w:rsidTr="00792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569" w:author="王永龙" w:date="2020-04-15T17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C71559" w:rsidRDefault="00C71559">
            <w:pPr>
              <w:pStyle w:val="aa"/>
              <w:ind w:firstLineChars="0" w:firstLine="0"/>
              <w:rPr>
                <w:ins w:id="570" w:author="王永龙" w:date="2020-04-15T17:54:00Z"/>
              </w:rPr>
            </w:pPr>
            <w:ins w:id="571" w:author="王永龙" w:date="2020-04-15T17:54:00Z">
              <w:r>
                <w:rPr>
                  <w:rFonts w:hint="eastAsia"/>
                </w:rPr>
                <w:t>功能编号</w:t>
              </w:r>
            </w:ins>
          </w:p>
        </w:tc>
        <w:tc>
          <w:tcPr>
            <w:tcW w:w="1659" w:type="dxa"/>
          </w:tcPr>
          <w:p w:rsidR="00C71559" w:rsidRDefault="00C71559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72" w:author="王永龙" w:date="2020-04-15T17:54:00Z"/>
              </w:rPr>
            </w:pPr>
            <w:ins w:id="573" w:author="王永龙" w:date="2020-04-15T17:54:00Z">
              <w:r>
                <w:rPr>
                  <w:rFonts w:hint="eastAsia"/>
                </w:rPr>
                <w:t>功能</w:t>
              </w:r>
            </w:ins>
            <w:ins w:id="574" w:author="王永龙" w:date="2020-04-15T17:55:00Z">
              <w:r>
                <w:rPr>
                  <w:rFonts w:hint="eastAsia"/>
                </w:rPr>
                <w:t>名称</w:t>
              </w:r>
            </w:ins>
          </w:p>
        </w:tc>
        <w:tc>
          <w:tcPr>
            <w:tcW w:w="1659" w:type="dxa"/>
          </w:tcPr>
          <w:p w:rsidR="00C71559" w:rsidRDefault="00C71559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75" w:author="王永龙" w:date="2020-04-15T17:54:00Z"/>
              </w:rPr>
            </w:pPr>
            <w:ins w:id="576" w:author="王永龙" w:date="2020-04-15T17:55:00Z">
              <w:r>
                <w:rPr>
                  <w:rFonts w:hint="eastAsia"/>
                </w:rPr>
                <w:t>一级菜单</w:t>
              </w:r>
            </w:ins>
          </w:p>
        </w:tc>
        <w:tc>
          <w:tcPr>
            <w:tcW w:w="1659" w:type="dxa"/>
          </w:tcPr>
          <w:p w:rsidR="00C71559" w:rsidRDefault="00C71559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77" w:author="王永龙" w:date="2020-04-15T17:54:00Z"/>
              </w:rPr>
            </w:pPr>
            <w:ins w:id="578" w:author="王永龙" w:date="2020-04-15T17:55:00Z">
              <w:r>
                <w:rPr>
                  <w:rFonts w:hint="eastAsia"/>
                </w:rPr>
                <w:t>二级菜单</w:t>
              </w:r>
            </w:ins>
          </w:p>
        </w:tc>
        <w:tc>
          <w:tcPr>
            <w:tcW w:w="1660" w:type="dxa"/>
          </w:tcPr>
          <w:p w:rsidR="00C71559" w:rsidRDefault="00C71559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79" w:author="王永龙" w:date="2020-04-15T17:54:00Z"/>
              </w:rPr>
            </w:pPr>
            <w:ins w:id="580" w:author="王永龙" w:date="2020-04-15T17:55:00Z">
              <w:r>
                <w:rPr>
                  <w:rFonts w:hint="eastAsia"/>
                </w:rPr>
                <w:t>三级菜单</w:t>
              </w:r>
            </w:ins>
          </w:p>
        </w:tc>
      </w:tr>
      <w:tr w:rsidR="00792B30" w:rsidTr="00792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81" w:author="王永龙" w:date="2020-04-15T17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C71559" w:rsidRDefault="00C71559">
            <w:pPr>
              <w:pStyle w:val="aa"/>
              <w:ind w:firstLineChars="0" w:firstLine="0"/>
              <w:rPr>
                <w:ins w:id="582" w:author="王永龙" w:date="2020-04-15T17:54:00Z"/>
              </w:rPr>
            </w:pPr>
            <w:ins w:id="583" w:author="王永龙" w:date="2020-04-15T17:55:00Z">
              <w:r>
                <w:rPr>
                  <w:rFonts w:hint="eastAsia"/>
                </w:rPr>
                <w:t>F</w:t>
              </w:r>
              <w:r>
                <w:t>C</w:t>
              </w:r>
            </w:ins>
            <w:ins w:id="584" w:author="王永龙" w:date="2020-04-15T17:56:00Z">
              <w:r>
                <w:t>0001</w:t>
              </w:r>
            </w:ins>
          </w:p>
        </w:tc>
        <w:tc>
          <w:tcPr>
            <w:tcW w:w="1659" w:type="dxa"/>
          </w:tcPr>
          <w:p w:rsidR="00C71559" w:rsidRDefault="00C7155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85" w:author="王永龙" w:date="2020-04-15T17:54:00Z"/>
              </w:rPr>
            </w:pPr>
            <w:ins w:id="586" w:author="王永龙" w:date="2020-04-15T17:56:00Z">
              <w:r>
                <w:rPr>
                  <w:rFonts w:hint="eastAsia"/>
                </w:rPr>
                <w:t>小程序首页</w:t>
              </w:r>
            </w:ins>
          </w:p>
        </w:tc>
        <w:tc>
          <w:tcPr>
            <w:tcW w:w="1659" w:type="dxa"/>
          </w:tcPr>
          <w:p w:rsidR="00C71559" w:rsidRDefault="00C7155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87" w:author="王永龙" w:date="2020-04-15T17:54:00Z"/>
              </w:rPr>
            </w:pPr>
            <w:ins w:id="588" w:author="王永龙" w:date="2020-04-15T17:56:00Z">
              <w:r>
                <w:rPr>
                  <w:rFonts w:hint="eastAsia"/>
                </w:rPr>
                <w:t>首页</w:t>
              </w:r>
            </w:ins>
          </w:p>
        </w:tc>
        <w:tc>
          <w:tcPr>
            <w:tcW w:w="1659" w:type="dxa"/>
          </w:tcPr>
          <w:p w:rsidR="00C71559" w:rsidRDefault="00C7155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89" w:author="王永龙" w:date="2020-04-15T17:54:00Z"/>
              </w:rPr>
            </w:pPr>
            <w:ins w:id="590" w:author="王永龙" w:date="2020-04-15T17:56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660" w:type="dxa"/>
          </w:tcPr>
          <w:p w:rsidR="00C71559" w:rsidRDefault="00C7155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91" w:author="王永龙" w:date="2020-04-15T17:54:00Z"/>
              </w:rPr>
            </w:pPr>
            <w:ins w:id="592" w:author="王永龙" w:date="2020-04-15T17:56:00Z">
              <w:r>
                <w:rPr>
                  <w:rFonts w:hint="eastAsia"/>
                </w:rPr>
                <w:t>无</w:t>
              </w:r>
            </w:ins>
          </w:p>
        </w:tc>
      </w:tr>
      <w:tr w:rsidR="00C71559" w:rsidTr="00792B30">
        <w:tblPrEx>
          <w:tblW w:w="0" w:type="auto"/>
          <w:tblPrExChange w:id="593" w:author="王永龙" w:date="2020-04-15T18:06:00Z">
            <w:tblPrEx>
              <w:tblW w:w="0" w:type="auto"/>
              <w:tblInd w:w="420" w:type="dxa"/>
            </w:tblPrEx>
          </w:tblPrExChange>
        </w:tblPrEx>
        <w:trPr>
          <w:ins w:id="594" w:author="王永龙" w:date="2020-04-15T17:54:00Z"/>
          <w:trPrChange w:id="595" w:author="王永龙" w:date="2020-04-15T18:06:00Z">
            <w:trPr>
              <w:gridBefore w:val="1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PrChange w:id="596" w:author="王永龙" w:date="2020-04-15T18:06:00Z">
              <w:tcPr>
                <w:tcW w:w="1659" w:type="dxa"/>
                <w:gridSpan w:val="2"/>
              </w:tcPr>
            </w:tcPrChange>
          </w:tcPr>
          <w:p w:rsidR="00C71559" w:rsidRDefault="00C71559">
            <w:pPr>
              <w:pStyle w:val="aa"/>
              <w:ind w:firstLineChars="0" w:firstLine="0"/>
              <w:rPr>
                <w:ins w:id="597" w:author="王永龙" w:date="2020-04-15T17:54:00Z"/>
              </w:rPr>
            </w:pPr>
            <w:ins w:id="598" w:author="王永龙" w:date="2020-04-15T17:56:00Z">
              <w:r>
                <w:rPr>
                  <w:rFonts w:hint="eastAsia"/>
                </w:rPr>
                <w:t>FC</w:t>
              </w:r>
              <w:r>
                <w:t>0002</w:t>
              </w:r>
            </w:ins>
          </w:p>
        </w:tc>
        <w:tc>
          <w:tcPr>
            <w:tcW w:w="1659" w:type="dxa"/>
            <w:tcPrChange w:id="599" w:author="王永龙" w:date="2020-04-15T18:06:00Z">
              <w:tcPr>
                <w:tcW w:w="1659" w:type="dxa"/>
                <w:gridSpan w:val="2"/>
              </w:tcPr>
            </w:tcPrChange>
          </w:tcPr>
          <w:p w:rsidR="00C71559" w:rsidRDefault="00141BF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0" w:author="王永龙" w:date="2020-04-15T17:54:00Z"/>
              </w:rPr>
            </w:pPr>
            <w:ins w:id="601" w:author="王永龙" w:date="2020-04-15T17:59:00Z">
              <w:r>
                <w:rPr>
                  <w:rFonts w:hint="eastAsia"/>
                </w:rPr>
                <w:t>海报</w:t>
              </w:r>
            </w:ins>
            <w:ins w:id="602" w:author="王永龙" w:date="2020-04-15T17:57:00Z">
              <w:r w:rsidR="00C71559">
                <w:rPr>
                  <w:rFonts w:hint="eastAsia"/>
                </w:rPr>
                <w:t>商品列表</w:t>
              </w:r>
            </w:ins>
          </w:p>
        </w:tc>
        <w:tc>
          <w:tcPr>
            <w:tcW w:w="1659" w:type="dxa"/>
            <w:tcPrChange w:id="603" w:author="王永龙" w:date="2020-04-15T18:06:00Z">
              <w:tcPr>
                <w:tcW w:w="1659" w:type="dxa"/>
                <w:gridSpan w:val="2"/>
              </w:tcPr>
            </w:tcPrChange>
          </w:tcPr>
          <w:p w:rsidR="00C71559" w:rsidRDefault="00141BF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4" w:author="王永龙" w:date="2020-04-15T17:54:00Z"/>
              </w:rPr>
            </w:pPr>
            <w:ins w:id="605" w:author="王永龙" w:date="2020-04-15T18:01:00Z">
              <w:r>
                <w:rPr>
                  <w:rFonts w:hint="eastAsia"/>
                </w:rPr>
                <w:t>首页</w:t>
              </w:r>
            </w:ins>
          </w:p>
        </w:tc>
        <w:tc>
          <w:tcPr>
            <w:tcW w:w="1659" w:type="dxa"/>
            <w:tcPrChange w:id="606" w:author="王永龙" w:date="2020-04-15T18:06:00Z">
              <w:tcPr>
                <w:tcW w:w="1659" w:type="dxa"/>
                <w:gridSpan w:val="2"/>
              </w:tcPr>
            </w:tcPrChange>
          </w:tcPr>
          <w:p w:rsidR="00C71559" w:rsidRDefault="00141BF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7" w:author="王永龙" w:date="2020-04-15T17:54:00Z"/>
              </w:rPr>
            </w:pPr>
            <w:ins w:id="608" w:author="王永龙" w:date="2020-04-15T18:01:00Z">
              <w:r>
                <w:rPr>
                  <w:rFonts w:hint="eastAsia"/>
                </w:rPr>
                <w:t>海报商品列表</w:t>
              </w:r>
            </w:ins>
          </w:p>
        </w:tc>
        <w:tc>
          <w:tcPr>
            <w:tcW w:w="1660" w:type="dxa"/>
            <w:tcPrChange w:id="609" w:author="王永龙" w:date="2020-04-15T18:06:00Z">
              <w:tcPr>
                <w:tcW w:w="1660" w:type="dxa"/>
                <w:gridSpan w:val="2"/>
              </w:tcPr>
            </w:tcPrChange>
          </w:tcPr>
          <w:p w:rsidR="00C71559" w:rsidRDefault="00C71559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0" w:author="王永龙" w:date="2020-04-15T17:54:00Z"/>
              </w:rPr>
            </w:pPr>
            <w:ins w:id="611" w:author="王永龙" w:date="2020-04-15T17:57:00Z">
              <w:r>
                <w:rPr>
                  <w:rFonts w:hint="eastAsia"/>
                </w:rPr>
                <w:t>无</w:t>
              </w:r>
            </w:ins>
          </w:p>
        </w:tc>
      </w:tr>
      <w:tr w:rsidR="00792B30" w:rsidTr="00792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12" w:author="王永龙" w:date="2020-04-15T17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C71559" w:rsidRDefault="00C71559">
            <w:pPr>
              <w:pStyle w:val="aa"/>
              <w:ind w:firstLineChars="0" w:firstLine="0"/>
              <w:rPr>
                <w:ins w:id="613" w:author="王永龙" w:date="2020-04-15T17:54:00Z"/>
              </w:rPr>
            </w:pPr>
            <w:ins w:id="614" w:author="王永龙" w:date="2020-04-15T17:57:00Z">
              <w:r>
                <w:rPr>
                  <w:rFonts w:hint="eastAsia"/>
                </w:rPr>
                <w:t>FC</w:t>
              </w:r>
              <w:r>
                <w:t>000</w:t>
              </w:r>
            </w:ins>
            <w:ins w:id="615" w:author="王永龙" w:date="2020-04-15T17:58:00Z">
              <w:r>
                <w:t>3</w:t>
              </w:r>
            </w:ins>
          </w:p>
        </w:tc>
        <w:tc>
          <w:tcPr>
            <w:tcW w:w="1659" w:type="dxa"/>
          </w:tcPr>
          <w:p w:rsidR="00C71559" w:rsidRDefault="00141BF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16" w:author="王永龙" w:date="2020-04-15T17:54:00Z"/>
              </w:rPr>
            </w:pPr>
            <w:ins w:id="617" w:author="王永龙" w:date="2020-04-15T18:00:00Z">
              <w:r>
                <w:rPr>
                  <w:rFonts w:hint="eastAsia"/>
                </w:rPr>
                <w:t>海报</w:t>
              </w:r>
            </w:ins>
            <w:ins w:id="618" w:author="王永龙" w:date="2020-04-15T17:58:00Z">
              <w:r w:rsidR="00C71559">
                <w:rPr>
                  <w:rFonts w:hint="eastAsia"/>
                </w:rPr>
                <w:t>商品详情</w:t>
              </w:r>
            </w:ins>
          </w:p>
        </w:tc>
        <w:tc>
          <w:tcPr>
            <w:tcW w:w="1659" w:type="dxa"/>
          </w:tcPr>
          <w:p w:rsidR="00C71559" w:rsidRDefault="00141BF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19" w:author="王永龙" w:date="2020-04-15T17:54:00Z"/>
              </w:rPr>
            </w:pPr>
            <w:ins w:id="620" w:author="王永龙" w:date="2020-04-15T18:01:00Z">
              <w:r>
                <w:rPr>
                  <w:rFonts w:hint="eastAsia"/>
                </w:rPr>
                <w:t>首页</w:t>
              </w:r>
            </w:ins>
          </w:p>
        </w:tc>
        <w:tc>
          <w:tcPr>
            <w:tcW w:w="1659" w:type="dxa"/>
          </w:tcPr>
          <w:p w:rsidR="00C71559" w:rsidRDefault="00141BF1" w:rsidP="00BD648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21" w:author="王永龙" w:date="2020-04-15T17:54:00Z"/>
              </w:rPr>
            </w:pPr>
            <w:ins w:id="622" w:author="王永龙" w:date="2020-04-15T18:01:00Z">
              <w:r>
                <w:rPr>
                  <w:rFonts w:hint="eastAsia"/>
                </w:rPr>
                <w:t>海报商品列表</w:t>
              </w:r>
            </w:ins>
          </w:p>
        </w:tc>
        <w:tc>
          <w:tcPr>
            <w:tcW w:w="1660" w:type="dxa"/>
          </w:tcPr>
          <w:p w:rsidR="00C71559" w:rsidRDefault="00141BF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23" w:author="王永龙" w:date="2020-04-15T17:54:00Z"/>
              </w:rPr>
            </w:pPr>
            <w:ins w:id="624" w:author="王永龙" w:date="2020-04-15T18:01:00Z">
              <w:r>
                <w:rPr>
                  <w:rFonts w:hint="eastAsia"/>
                </w:rPr>
                <w:t>海报商品详情</w:t>
              </w:r>
            </w:ins>
          </w:p>
        </w:tc>
      </w:tr>
      <w:tr w:rsidR="00C71559" w:rsidTr="00792B30">
        <w:tblPrEx>
          <w:tblW w:w="0" w:type="auto"/>
          <w:tblPrExChange w:id="625" w:author="王永龙" w:date="2020-04-15T18:06:00Z">
            <w:tblPrEx>
              <w:tblW w:w="0" w:type="auto"/>
              <w:tblInd w:w="420" w:type="dxa"/>
            </w:tblPrEx>
          </w:tblPrExChange>
        </w:tblPrEx>
        <w:trPr>
          <w:ins w:id="626" w:author="王永龙" w:date="2020-04-15T17:54:00Z"/>
          <w:trPrChange w:id="627" w:author="王永龙" w:date="2020-04-15T18:06:00Z">
            <w:trPr>
              <w:gridBefore w:val="1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PrChange w:id="628" w:author="王永龙" w:date="2020-04-15T18:06:00Z">
              <w:tcPr>
                <w:tcW w:w="1659" w:type="dxa"/>
                <w:gridSpan w:val="2"/>
              </w:tcPr>
            </w:tcPrChange>
          </w:tcPr>
          <w:p w:rsidR="00C71559" w:rsidRDefault="00C71559">
            <w:pPr>
              <w:pStyle w:val="aa"/>
              <w:ind w:firstLineChars="0" w:firstLine="0"/>
              <w:rPr>
                <w:ins w:id="629" w:author="王永龙" w:date="2020-04-15T17:54:00Z"/>
              </w:rPr>
            </w:pPr>
            <w:ins w:id="630" w:author="王永龙" w:date="2020-04-15T17:59:00Z">
              <w:r>
                <w:rPr>
                  <w:rFonts w:hint="eastAsia"/>
                </w:rPr>
                <w:t>FC</w:t>
              </w:r>
              <w:r>
                <w:t>0004</w:t>
              </w:r>
            </w:ins>
          </w:p>
        </w:tc>
        <w:tc>
          <w:tcPr>
            <w:tcW w:w="1659" w:type="dxa"/>
            <w:tcPrChange w:id="631" w:author="王永龙" w:date="2020-04-15T18:06:00Z">
              <w:tcPr>
                <w:tcW w:w="1659" w:type="dxa"/>
                <w:gridSpan w:val="2"/>
              </w:tcPr>
            </w:tcPrChange>
          </w:tcPr>
          <w:p w:rsidR="00C71559" w:rsidRDefault="00141BF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32" w:author="王永龙" w:date="2020-04-15T17:54:00Z"/>
              </w:rPr>
            </w:pPr>
            <w:ins w:id="633" w:author="王永龙" w:date="2020-04-15T18:00:00Z">
              <w:r>
                <w:rPr>
                  <w:rFonts w:hint="eastAsia"/>
                </w:rPr>
                <w:t>商品搜索列表</w:t>
              </w:r>
            </w:ins>
          </w:p>
        </w:tc>
        <w:tc>
          <w:tcPr>
            <w:tcW w:w="1659" w:type="dxa"/>
            <w:tcPrChange w:id="634" w:author="王永龙" w:date="2020-04-15T18:06:00Z">
              <w:tcPr>
                <w:tcW w:w="1659" w:type="dxa"/>
                <w:gridSpan w:val="2"/>
              </w:tcPr>
            </w:tcPrChange>
          </w:tcPr>
          <w:p w:rsidR="00C71559" w:rsidRDefault="00141BF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35" w:author="王永龙" w:date="2020-04-15T17:54:00Z"/>
              </w:rPr>
            </w:pPr>
            <w:ins w:id="636" w:author="王永龙" w:date="2020-04-15T18:01:00Z">
              <w:r>
                <w:rPr>
                  <w:rFonts w:hint="eastAsia"/>
                </w:rPr>
                <w:t>首页</w:t>
              </w:r>
            </w:ins>
          </w:p>
        </w:tc>
        <w:tc>
          <w:tcPr>
            <w:tcW w:w="1659" w:type="dxa"/>
            <w:tcPrChange w:id="637" w:author="王永龙" w:date="2020-04-15T18:06:00Z">
              <w:tcPr>
                <w:tcW w:w="1659" w:type="dxa"/>
                <w:gridSpan w:val="2"/>
              </w:tcPr>
            </w:tcPrChange>
          </w:tcPr>
          <w:p w:rsidR="00C71559" w:rsidRDefault="00141BF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38" w:author="王永龙" w:date="2020-04-15T17:54:00Z"/>
              </w:rPr>
            </w:pPr>
            <w:ins w:id="639" w:author="王永龙" w:date="2020-04-15T18:02:00Z">
              <w:r>
                <w:rPr>
                  <w:rFonts w:hint="eastAsia"/>
                </w:rPr>
                <w:t>商品搜索列表</w:t>
              </w:r>
            </w:ins>
          </w:p>
        </w:tc>
        <w:tc>
          <w:tcPr>
            <w:tcW w:w="1660" w:type="dxa"/>
            <w:tcPrChange w:id="640" w:author="王永龙" w:date="2020-04-15T18:06:00Z">
              <w:tcPr>
                <w:tcW w:w="1660" w:type="dxa"/>
                <w:gridSpan w:val="2"/>
              </w:tcPr>
            </w:tcPrChange>
          </w:tcPr>
          <w:p w:rsidR="00C71559" w:rsidRDefault="00141BF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41" w:author="王永龙" w:date="2020-04-15T17:54:00Z"/>
              </w:rPr>
            </w:pPr>
            <w:ins w:id="642" w:author="王永龙" w:date="2020-04-15T18:02:00Z">
              <w:r>
                <w:rPr>
                  <w:rFonts w:hint="eastAsia"/>
                </w:rPr>
                <w:t>无</w:t>
              </w:r>
            </w:ins>
          </w:p>
        </w:tc>
      </w:tr>
      <w:tr w:rsidR="00792B30" w:rsidTr="00792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43" w:author="王永龙" w:date="2020-04-15T17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C71559" w:rsidRDefault="00141BF1">
            <w:pPr>
              <w:pStyle w:val="aa"/>
              <w:ind w:firstLineChars="0" w:firstLine="0"/>
              <w:rPr>
                <w:ins w:id="644" w:author="王永龙" w:date="2020-04-15T17:54:00Z"/>
              </w:rPr>
            </w:pPr>
            <w:ins w:id="645" w:author="王永龙" w:date="2020-04-15T18:02:00Z">
              <w:r>
                <w:rPr>
                  <w:rFonts w:hint="eastAsia"/>
                </w:rPr>
                <w:t>FC</w:t>
              </w:r>
              <w:r>
                <w:t>0005</w:t>
              </w:r>
            </w:ins>
          </w:p>
        </w:tc>
        <w:tc>
          <w:tcPr>
            <w:tcW w:w="1659" w:type="dxa"/>
          </w:tcPr>
          <w:p w:rsidR="00C71559" w:rsidRDefault="00141BF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46" w:author="王永龙" w:date="2020-04-15T17:54:00Z"/>
              </w:rPr>
            </w:pPr>
            <w:ins w:id="647" w:author="王永龙" w:date="2020-04-15T18:02:00Z">
              <w:r>
                <w:rPr>
                  <w:rFonts w:hint="eastAsia"/>
                </w:rPr>
                <w:t>商品搜索详情</w:t>
              </w:r>
            </w:ins>
          </w:p>
        </w:tc>
        <w:tc>
          <w:tcPr>
            <w:tcW w:w="1659" w:type="dxa"/>
          </w:tcPr>
          <w:p w:rsidR="00C71559" w:rsidRDefault="00141BF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48" w:author="王永龙" w:date="2020-04-15T17:54:00Z"/>
              </w:rPr>
            </w:pPr>
            <w:ins w:id="649" w:author="王永龙" w:date="2020-04-15T18:02:00Z">
              <w:r>
                <w:rPr>
                  <w:rFonts w:hint="eastAsia"/>
                </w:rPr>
                <w:t>首页</w:t>
              </w:r>
            </w:ins>
          </w:p>
        </w:tc>
        <w:tc>
          <w:tcPr>
            <w:tcW w:w="1659" w:type="dxa"/>
          </w:tcPr>
          <w:p w:rsidR="00C71559" w:rsidRDefault="00141BF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50" w:author="王永龙" w:date="2020-04-15T17:54:00Z"/>
              </w:rPr>
            </w:pPr>
            <w:ins w:id="651" w:author="王永龙" w:date="2020-04-15T18:02:00Z">
              <w:r>
                <w:rPr>
                  <w:rFonts w:hint="eastAsia"/>
                </w:rPr>
                <w:t>商品搜索列表</w:t>
              </w:r>
            </w:ins>
          </w:p>
        </w:tc>
        <w:tc>
          <w:tcPr>
            <w:tcW w:w="1660" w:type="dxa"/>
          </w:tcPr>
          <w:p w:rsidR="00C71559" w:rsidRDefault="00141BF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52" w:author="王永龙" w:date="2020-04-15T17:54:00Z"/>
              </w:rPr>
            </w:pPr>
            <w:ins w:id="653" w:author="王永龙" w:date="2020-04-15T18:03:00Z">
              <w:r>
                <w:rPr>
                  <w:rFonts w:hint="eastAsia"/>
                </w:rPr>
                <w:t>商品搜索详情</w:t>
              </w:r>
            </w:ins>
          </w:p>
        </w:tc>
      </w:tr>
      <w:tr w:rsidR="00C71559" w:rsidTr="00792B30">
        <w:tblPrEx>
          <w:tblW w:w="0" w:type="auto"/>
          <w:tblPrExChange w:id="654" w:author="王永龙" w:date="2020-04-15T18:06:00Z">
            <w:tblPrEx>
              <w:tblW w:w="0" w:type="auto"/>
              <w:tblInd w:w="420" w:type="dxa"/>
            </w:tblPrEx>
          </w:tblPrExChange>
        </w:tblPrEx>
        <w:trPr>
          <w:ins w:id="655" w:author="王永龙" w:date="2020-04-15T17:54:00Z"/>
          <w:trPrChange w:id="656" w:author="王永龙" w:date="2020-04-15T18:06:00Z">
            <w:trPr>
              <w:gridBefore w:val="1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PrChange w:id="657" w:author="王永龙" w:date="2020-04-15T18:06:00Z">
              <w:tcPr>
                <w:tcW w:w="1659" w:type="dxa"/>
                <w:gridSpan w:val="2"/>
              </w:tcPr>
            </w:tcPrChange>
          </w:tcPr>
          <w:p w:rsidR="00C71559" w:rsidRDefault="00141BF1">
            <w:pPr>
              <w:pStyle w:val="aa"/>
              <w:ind w:firstLineChars="0" w:firstLine="0"/>
              <w:rPr>
                <w:ins w:id="658" w:author="王永龙" w:date="2020-04-15T17:54:00Z"/>
              </w:rPr>
            </w:pPr>
            <w:ins w:id="659" w:author="王永龙" w:date="2020-04-15T18:03:00Z">
              <w:r>
                <w:rPr>
                  <w:rFonts w:hint="eastAsia"/>
                </w:rPr>
                <w:t>FC</w:t>
              </w:r>
              <w:r>
                <w:t>0006</w:t>
              </w:r>
            </w:ins>
          </w:p>
        </w:tc>
        <w:tc>
          <w:tcPr>
            <w:tcW w:w="1659" w:type="dxa"/>
            <w:tcPrChange w:id="660" w:author="王永龙" w:date="2020-04-15T18:06:00Z">
              <w:tcPr>
                <w:tcW w:w="1659" w:type="dxa"/>
                <w:gridSpan w:val="2"/>
              </w:tcPr>
            </w:tcPrChange>
          </w:tcPr>
          <w:p w:rsidR="00C71559" w:rsidRDefault="00141BF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61" w:author="王永龙" w:date="2020-04-15T17:54:00Z"/>
              </w:rPr>
            </w:pPr>
            <w:ins w:id="662" w:author="王永龙" w:date="2020-04-15T18:04:00Z">
              <w:r>
                <w:rPr>
                  <w:rFonts w:hint="eastAsia"/>
                </w:rPr>
                <w:t>新品推荐</w:t>
              </w:r>
            </w:ins>
          </w:p>
        </w:tc>
        <w:tc>
          <w:tcPr>
            <w:tcW w:w="1659" w:type="dxa"/>
            <w:tcPrChange w:id="663" w:author="王永龙" w:date="2020-04-15T18:06:00Z">
              <w:tcPr>
                <w:tcW w:w="1659" w:type="dxa"/>
                <w:gridSpan w:val="2"/>
              </w:tcPr>
            </w:tcPrChange>
          </w:tcPr>
          <w:p w:rsidR="00C71559" w:rsidRDefault="00141BF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64" w:author="王永龙" w:date="2020-04-15T17:54:00Z"/>
              </w:rPr>
            </w:pPr>
            <w:ins w:id="665" w:author="王永龙" w:date="2020-04-15T18:04:00Z">
              <w:r>
                <w:rPr>
                  <w:rFonts w:hint="eastAsia"/>
                </w:rPr>
                <w:t>首页</w:t>
              </w:r>
            </w:ins>
          </w:p>
        </w:tc>
        <w:tc>
          <w:tcPr>
            <w:tcW w:w="1659" w:type="dxa"/>
            <w:tcPrChange w:id="666" w:author="王永龙" w:date="2020-04-15T18:06:00Z">
              <w:tcPr>
                <w:tcW w:w="1659" w:type="dxa"/>
                <w:gridSpan w:val="2"/>
              </w:tcPr>
            </w:tcPrChange>
          </w:tcPr>
          <w:p w:rsidR="00C71559" w:rsidRDefault="00141BF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67" w:author="王永龙" w:date="2020-04-15T17:54:00Z"/>
              </w:rPr>
            </w:pPr>
            <w:ins w:id="668" w:author="王永龙" w:date="2020-04-15T18:04:00Z">
              <w:r>
                <w:rPr>
                  <w:rFonts w:hint="eastAsia"/>
                </w:rPr>
                <w:t>新品推荐</w:t>
              </w:r>
            </w:ins>
          </w:p>
        </w:tc>
        <w:tc>
          <w:tcPr>
            <w:tcW w:w="1660" w:type="dxa"/>
            <w:tcPrChange w:id="669" w:author="王永龙" w:date="2020-04-15T18:06:00Z">
              <w:tcPr>
                <w:tcW w:w="1660" w:type="dxa"/>
                <w:gridSpan w:val="2"/>
              </w:tcPr>
            </w:tcPrChange>
          </w:tcPr>
          <w:p w:rsidR="00C71559" w:rsidRDefault="00141BF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70" w:author="王永龙" w:date="2020-04-15T17:54:00Z"/>
              </w:rPr>
            </w:pPr>
            <w:ins w:id="671" w:author="王永龙" w:date="2020-04-15T18:04:00Z">
              <w:r>
                <w:rPr>
                  <w:rFonts w:hint="eastAsia"/>
                </w:rPr>
                <w:t>无</w:t>
              </w:r>
            </w:ins>
          </w:p>
        </w:tc>
      </w:tr>
      <w:tr w:rsidR="00792B30" w:rsidTr="00792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72" w:author="王永龙" w:date="2020-04-15T17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C71559" w:rsidRDefault="00141BF1">
            <w:pPr>
              <w:pStyle w:val="aa"/>
              <w:ind w:firstLineChars="0" w:firstLine="0"/>
              <w:rPr>
                <w:ins w:id="673" w:author="王永龙" w:date="2020-04-15T17:54:00Z"/>
              </w:rPr>
            </w:pPr>
            <w:ins w:id="674" w:author="王永龙" w:date="2020-04-15T18:04:00Z">
              <w:r>
                <w:rPr>
                  <w:rFonts w:hint="eastAsia"/>
                </w:rPr>
                <w:t>FC</w:t>
              </w:r>
              <w:r>
                <w:t>0007</w:t>
              </w:r>
            </w:ins>
          </w:p>
        </w:tc>
        <w:tc>
          <w:tcPr>
            <w:tcW w:w="1659" w:type="dxa"/>
          </w:tcPr>
          <w:p w:rsidR="00C71559" w:rsidRDefault="00141BF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75" w:author="王永龙" w:date="2020-04-15T17:54:00Z"/>
              </w:rPr>
            </w:pPr>
            <w:ins w:id="676" w:author="王永龙" w:date="2020-04-15T18:05:00Z">
              <w:r>
                <w:rPr>
                  <w:rFonts w:hint="eastAsia"/>
                </w:rPr>
                <w:t>新品推荐详情</w:t>
              </w:r>
            </w:ins>
          </w:p>
        </w:tc>
        <w:tc>
          <w:tcPr>
            <w:tcW w:w="1659" w:type="dxa"/>
          </w:tcPr>
          <w:p w:rsidR="00C71559" w:rsidRDefault="00141BF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77" w:author="王永龙" w:date="2020-04-15T17:54:00Z"/>
              </w:rPr>
            </w:pPr>
            <w:ins w:id="678" w:author="王永龙" w:date="2020-04-15T18:05:00Z">
              <w:r>
                <w:rPr>
                  <w:rFonts w:hint="eastAsia"/>
                </w:rPr>
                <w:t>首页</w:t>
              </w:r>
            </w:ins>
          </w:p>
        </w:tc>
        <w:tc>
          <w:tcPr>
            <w:tcW w:w="1659" w:type="dxa"/>
          </w:tcPr>
          <w:p w:rsidR="00C71559" w:rsidRDefault="00141BF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79" w:author="王永龙" w:date="2020-04-15T17:54:00Z"/>
              </w:rPr>
            </w:pPr>
            <w:ins w:id="680" w:author="王永龙" w:date="2020-04-15T18:05:00Z">
              <w:r>
                <w:rPr>
                  <w:rFonts w:hint="eastAsia"/>
                </w:rPr>
                <w:t>新品推荐</w:t>
              </w:r>
            </w:ins>
          </w:p>
        </w:tc>
        <w:tc>
          <w:tcPr>
            <w:tcW w:w="1660" w:type="dxa"/>
          </w:tcPr>
          <w:p w:rsidR="00C71559" w:rsidRDefault="00141BF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81" w:author="王永龙" w:date="2020-04-15T17:54:00Z"/>
              </w:rPr>
            </w:pPr>
            <w:ins w:id="682" w:author="王永龙" w:date="2020-04-15T18:05:00Z">
              <w:r>
                <w:rPr>
                  <w:rFonts w:hint="eastAsia"/>
                </w:rPr>
                <w:t>新品推荐详情</w:t>
              </w:r>
            </w:ins>
          </w:p>
        </w:tc>
      </w:tr>
      <w:tr w:rsidR="00141BF1" w:rsidTr="00792B30">
        <w:tblPrEx>
          <w:tblW w:w="0" w:type="auto"/>
          <w:tblPrExChange w:id="683" w:author="王永龙" w:date="2020-04-15T18:06:00Z">
            <w:tblPrEx>
              <w:tblW w:w="0" w:type="auto"/>
              <w:tblInd w:w="420" w:type="dxa"/>
            </w:tblPrEx>
          </w:tblPrExChange>
        </w:tblPrEx>
        <w:trPr>
          <w:ins w:id="684" w:author="王永龙" w:date="2020-04-15T18:05:00Z"/>
          <w:trPrChange w:id="685" w:author="王永龙" w:date="2020-04-15T18:06:00Z">
            <w:trPr>
              <w:gridBefore w:val="1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PrChange w:id="686" w:author="王永龙" w:date="2020-04-15T18:06:00Z">
              <w:tcPr>
                <w:tcW w:w="1659" w:type="dxa"/>
                <w:gridSpan w:val="2"/>
              </w:tcPr>
            </w:tcPrChange>
          </w:tcPr>
          <w:p w:rsidR="00141BF1" w:rsidRDefault="00792B30">
            <w:pPr>
              <w:pStyle w:val="aa"/>
              <w:ind w:firstLineChars="0" w:firstLine="0"/>
              <w:rPr>
                <w:ins w:id="687" w:author="王永龙" w:date="2020-04-15T18:05:00Z"/>
              </w:rPr>
            </w:pPr>
            <w:ins w:id="688" w:author="王永龙" w:date="2020-04-15T18:06:00Z">
              <w:r>
                <w:rPr>
                  <w:rFonts w:hint="eastAsia"/>
                </w:rPr>
                <w:t>FC</w:t>
              </w:r>
              <w:r>
                <w:t>0008</w:t>
              </w:r>
            </w:ins>
          </w:p>
        </w:tc>
        <w:tc>
          <w:tcPr>
            <w:tcW w:w="1659" w:type="dxa"/>
            <w:tcPrChange w:id="689" w:author="王永龙" w:date="2020-04-15T18:06:00Z">
              <w:tcPr>
                <w:tcW w:w="1659" w:type="dxa"/>
                <w:gridSpan w:val="2"/>
              </w:tcPr>
            </w:tcPrChange>
          </w:tcPr>
          <w:p w:rsidR="00141BF1" w:rsidRDefault="00792B30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90" w:author="王永龙" w:date="2020-04-15T18:05:00Z"/>
              </w:rPr>
            </w:pPr>
            <w:ins w:id="691" w:author="王永龙" w:date="2020-04-15T18:07:00Z">
              <w:r>
                <w:rPr>
                  <w:rFonts w:hint="eastAsia"/>
                </w:rPr>
                <w:t>限时特惠</w:t>
              </w:r>
            </w:ins>
          </w:p>
        </w:tc>
        <w:tc>
          <w:tcPr>
            <w:tcW w:w="1659" w:type="dxa"/>
            <w:tcPrChange w:id="692" w:author="王永龙" w:date="2020-04-15T18:06:00Z">
              <w:tcPr>
                <w:tcW w:w="1659" w:type="dxa"/>
                <w:gridSpan w:val="2"/>
              </w:tcPr>
            </w:tcPrChange>
          </w:tcPr>
          <w:p w:rsidR="00141BF1" w:rsidRDefault="00792B30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93" w:author="王永龙" w:date="2020-04-15T18:05:00Z"/>
              </w:rPr>
            </w:pPr>
            <w:ins w:id="694" w:author="王永龙" w:date="2020-04-15T18:07:00Z">
              <w:r>
                <w:rPr>
                  <w:rFonts w:hint="eastAsia"/>
                </w:rPr>
                <w:t>首页</w:t>
              </w:r>
            </w:ins>
          </w:p>
        </w:tc>
        <w:tc>
          <w:tcPr>
            <w:tcW w:w="1659" w:type="dxa"/>
            <w:tcPrChange w:id="695" w:author="王永龙" w:date="2020-04-15T18:06:00Z">
              <w:tcPr>
                <w:tcW w:w="1659" w:type="dxa"/>
                <w:gridSpan w:val="2"/>
              </w:tcPr>
            </w:tcPrChange>
          </w:tcPr>
          <w:p w:rsidR="00141BF1" w:rsidRDefault="00792B30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96" w:author="王永龙" w:date="2020-04-15T18:05:00Z"/>
              </w:rPr>
            </w:pPr>
            <w:ins w:id="697" w:author="王永龙" w:date="2020-04-15T18:07:00Z">
              <w:r>
                <w:rPr>
                  <w:rFonts w:hint="eastAsia"/>
                </w:rPr>
                <w:t>限时特惠</w:t>
              </w:r>
            </w:ins>
          </w:p>
        </w:tc>
        <w:tc>
          <w:tcPr>
            <w:tcW w:w="1660" w:type="dxa"/>
            <w:tcPrChange w:id="698" w:author="王永龙" w:date="2020-04-15T18:06:00Z">
              <w:tcPr>
                <w:tcW w:w="1660" w:type="dxa"/>
                <w:gridSpan w:val="2"/>
              </w:tcPr>
            </w:tcPrChange>
          </w:tcPr>
          <w:p w:rsidR="00792B30" w:rsidRDefault="00792B30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99" w:author="王永龙" w:date="2020-04-15T18:05:00Z"/>
              </w:rPr>
            </w:pPr>
            <w:ins w:id="700" w:author="王永龙" w:date="2020-04-15T18:07:00Z">
              <w:r>
                <w:rPr>
                  <w:rFonts w:hint="eastAsia"/>
                </w:rPr>
                <w:t>无</w:t>
              </w:r>
            </w:ins>
          </w:p>
        </w:tc>
      </w:tr>
      <w:tr w:rsidR="00792B30" w:rsidTr="00792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01" w:author="王永龙" w:date="2020-04-15T18:0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792B30" w:rsidRDefault="00792B30">
            <w:pPr>
              <w:pStyle w:val="aa"/>
              <w:ind w:firstLineChars="0" w:firstLine="0"/>
              <w:rPr>
                <w:ins w:id="702" w:author="王永龙" w:date="2020-04-15T18:07:00Z"/>
              </w:rPr>
            </w:pPr>
            <w:ins w:id="703" w:author="王永龙" w:date="2020-04-15T18:07:00Z">
              <w:r>
                <w:rPr>
                  <w:rFonts w:hint="eastAsia"/>
                </w:rPr>
                <w:t>FC</w:t>
              </w:r>
              <w:r>
                <w:t>0009</w:t>
              </w:r>
            </w:ins>
          </w:p>
        </w:tc>
        <w:tc>
          <w:tcPr>
            <w:tcW w:w="1659" w:type="dxa"/>
          </w:tcPr>
          <w:p w:rsidR="00792B30" w:rsidRDefault="00792B30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04" w:author="王永龙" w:date="2020-04-15T18:07:00Z"/>
              </w:rPr>
            </w:pPr>
            <w:ins w:id="705" w:author="王永龙" w:date="2020-04-15T18:07:00Z">
              <w:r>
                <w:rPr>
                  <w:rFonts w:hint="eastAsia"/>
                </w:rPr>
                <w:t>限时特惠详情</w:t>
              </w:r>
            </w:ins>
          </w:p>
        </w:tc>
        <w:tc>
          <w:tcPr>
            <w:tcW w:w="1659" w:type="dxa"/>
          </w:tcPr>
          <w:p w:rsidR="00792B30" w:rsidRDefault="00792B30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06" w:author="王永龙" w:date="2020-04-15T18:07:00Z"/>
              </w:rPr>
            </w:pPr>
            <w:ins w:id="707" w:author="王永龙" w:date="2020-04-15T18:07:00Z">
              <w:r>
                <w:rPr>
                  <w:rFonts w:hint="eastAsia"/>
                </w:rPr>
                <w:t>首页</w:t>
              </w:r>
            </w:ins>
          </w:p>
        </w:tc>
        <w:tc>
          <w:tcPr>
            <w:tcW w:w="1659" w:type="dxa"/>
          </w:tcPr>
          <w:p w:rsidR="00792B30" w:rsidRDefault="00792B30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08" w:author="王永龙" w:date="2020-04-15T18:07:00Z"/>
              </w:rPr>
            </w:pPr>
            <w:ins w:id="709" w:author="王永龙" w:date="2020-04-15T18:07:00Z">
              <w:r>
                <w:rPr>
                  <w:rFonts w:hint="eastAsia"/>
                </w:rPr>
                <w:t>限时特惠</w:t>
              </w:r>
            </w:ins>
          </w:p>
        </w:tc>
        <w:tc>
          <w:tcPr>
            <w:tcW w:w="1660" w:type="dxa"/>
          </w:tcPr>
          <w:p w:rsidR="00792B30" w:rsidRDefault="00792B30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10" w:author="王永龙" w:date="2020-04-15T18:07:00Z"/>
              </w:rPr>
            </w:pPr>
            <w:ins w:id="711" w:author="王永龙" w:date="2020-04-15T18:08:00Z">
              <w:r>
                <w:rPr>
                  <w:rFonts w:hint="eastAsia"/>
                </w:rPr>
                <w:t>限时特惠详情</w:t>
              </w:r>
            </w:ins>
          </w:p>
        </w:tc>
      </w:tr>
      <w:tr w:rsidR="00792B30" w:rsidTr="00792B30">
        <w:trPr>
          <w:ins w:id="712" w:author="王永龙" w:date="2020-04-15T18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792B30" w:rsidRDefault="00792B30">
            <w:pPr>
              <w:pStyle w:val="aa"/>
              <w:ind w:firstLineChars="0" w:firstLine="0"/>
              <w:rPr>
                <w:ins w:id="713" w:author="王永龙" w:date="2020-04-15T18:08:00Z"/>
              </w:rPr>
            </w:pPr>
            <w:ins w:id="714" w:author="王永龙" w:date="2020-04-15T18:08:00Z">
              <w:r>
                <w:rPr>
                  <w:rFonts w:hint="eastAsia"/>
                </w:rPr>
                <w:t>FC</w:t>
              </w:r>
              <w:r>
                <w:t>0010</w:t>
              </w:r>
            </w:ins>
          </w:p>
        </w:tc>
        <w:tc>
          <w:tcPr>
            <w:tcW w:w="1659" w:type="dxa"/>
          </w:tcPr>
          <w:p w:rsidR="00792B30" w:rsidRDefault="00792B30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15" w:author="王永龙" w:date="2020-04-15T18:08:00Z"/>
              </w:rPr>
            </w:pPr>
            <w:ins w:id="716" w:author="王永龙" w:date="2020-04-15T18:08:00Z">
              <w:r>
                <w:rPr>
                  <w:rFonts w:hint="eastAsia"/>
                </w:rPr>
                <w:t>每日疯抢</w:t>
              </w:r>
            </w:ins>
          </w:p>
        </w:tc>
        <w:tc>
          <w:tcPr>
            <w:tcW w:w="1659" w:type="dxa"/>
          </w:tcPr>
          <w:p w:rsidR="00792B30" w:rsidRDefault="00792B30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17" w:author="王永龙" w:date="2020-04-15T18:08:00Z"/>
              </w:rPr>
            </w:pPr>
            <w:ins w:id="718" w:author="王永龙" w:date="2020-04-15T18:08:00Z">
              <w:r>
                <w:rPr>
                  <w:rFonts w:hint="eastAsia"/>
                </w:rPr>
                <w:t>首页</w:t>
              </w:r>
            </w:ins>
          </w:p>
        </w:tc>
        <w:tc>
          <w:tcPr>
            <w:tcW w:w="1659" w:type="dxa"/>
          </w:tcPr>
          <w:p w:rsidR="00792B30" w:rsidRDefault="00792B30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19" w:author="王永龙" w:date="2020-04-15T18:08:00Z"/>
              </w:rPr>
            </w:pPr>
            <w:ins w:id="720" w:author="王永龙" w:date="2020-04-15T18:08:00Z">
              <w:r>
                <w:rPr>
                  <w:rFonts w:hint="eastAsia"/>
                </w:rPr>
                <w:t>每日疯抢</w:t>
              </w:r>
            </w:ins>
          </w:p>
        </w:tc>
        <w:tc>
          <w:tcPr>
            <w:tcW w:w="1660" w:type="dxa"/>
          </w:tcPr>
          <w:p w:rsidR="00792B30" w:rsidRDefault="00792B30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21" w:author="王永龙" w:date="2020-04-15T18:08:00Z"/>
              </w:rPr>
            </w:pPr>
            <w:ins w:id="722" w:author="王永龙" w:date="2020-04-15T18:08:00Z">
              <w:r>
                <w:rPr>
                  <w:rFonts w:hint="eastAsia"/>
                </w:rPr>
                <w:t>无</w:t>
              </w:r>
            </w:ins>
          </w:p>
        </w:tc>
      </w:tr>
      <w:tr w:rsidR="00792B30" w:rsidTr="00792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23" w:author="王永龙" w:date="2020-04-15T18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792B30" w:rsidRDefault="006374CD">
            <w:pPr>
              <w:pStyle w:val="aa"/>
              <w:ind w:firstLineChars="0" w:firstLine="0"/>
              <w:rPr>
                <w:ins w:id="724" w:author="王永龙" w:date="2020-04-15T18:08:00Z"/>
              </w:rPr>
            </w:pPr>
            <w:ins w:id="725" w:author="王永龙" w:date="2020-04-15T18:08:00Z">
              <w:r>
                <w:rPr>
                  <w:rFonts w:hint="eastAsia"/>
                </w:rPr>
                <w:t>FC</w:t>
              </w:r>
              <w:r>
                <w:t>0011</w:t>
              </w:r>
            </w:ins>
          </w:p>
        </w:tc>
        <w:tc>
          <w:tcPr>
            <w:tcW w:w="1659" w:type="dxa"/>
          </w:tcPr>
          <w:p w:rsidR="00792B30" w:rsidRDefault="006374CD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26" w:author="王永龙" w:date="2020-04-15T18:08:00Z"/>
              </w:rPr>
            </w:pPr>
            <w:ins w:id="727" w:author="王永龙" w:date="2020-04-15T18:09:00Z">
              <w:r>
                <w:rPr>
                  <w:rFonts w:hint="eastAsia"/>
                </w:rPr>
                <w:t>每日疯抢详情</w:t>
              </w:r>
            </w:ins>
          </w:p>
        </w:tc>
        <w:tc>
          <w:tcPr>
            <w:tcW w:w="1659" w:type="dxa"/>
          </w:tcPr>
          <w:p w:rsidR="00792B30" w:rsidRDefault="006374CD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28" w:author="王永龙" w:date="2020-04-15T18:08:00Z"/>
              </w:rPr>
            </w:pPr>
            <w:ins w:id="729" w:author="王永龙" w:date="2020-04-15T18:09:00Z">
              <w:r>
                <w:rPr>
                  <w:rFonts w:hint="eastAsia"/>
                </w:rPr>
                <w:t>首页</w:t>
              </w:r>
            </w:ins>
          </w:p>
        </w:tc>
        <w:tc>
          <w:tcPr>
            <w:tcW w:w="1659" w:type="dxa"/>
          </w:tcPr>
          <w:p w:rsidR="00792B30" w:rsidRDefault="006374CD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30" w:author="王永龙" w:date="2020-04-15T18:08:00Z"/>
              </w:rPr>
            </w:pPr>
            <w:ins w:id="731" w:author="王永龙" w:date="2020-04-15T18:09:00Z">
              <w:r>
                <w:rPr>
                  <w:rFonts w:hint="eastAsia"/>
                </w:rPr>
                <w:t>每日疯抢</w:t>
              </w:r>
            </w:ins>
          </w:p>
        </w:tc>
        <w:tc>
          <w:tcPr>
            <w:tcW w:w="1660" w:type="dxa"/>
          </w:tcPr>
          <w:p w:rsidR="00792B30" w:rsidRDefault="006374CD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32" w:author="王永龙" w:date="2020-04-15T18:08:00Z"/>
              </w:rPr>
            </w:pPr>
            <w:ins w:id="733" w:author="王永龙" w:date="2020-04-15T18:09:00Z">
              <w:r>
                <w:rPr>
                  <w:rFonts w:hint="eastAsia"/>
                </w:rPr>
                <w:t>每日疯抢详情</w:t>
              </w:r>
            </w:ins>
          </w:p>
        </w:tc>
      </w:tr>
    </w:tbl>
    <w:p w:rsidR="00C71559" w:rsidRDefault="00C71559">
      <w:pPr>
        <w:pStyle w:val="aa"/>
        <w:ind w:left="420" w:firstLineChars="0" w:firstLine="0"/>
        <w:pPrChange w:id="734" w:author="王永龙" w:date="2020-03-31T21:54:00Z">
          <w:pPr>
            <w:pStyle w:val="aa"/>
            <w:ind w:left="420" w:firstLineChars="0" w:firstLine="0"/>
            <w:outlineLvl w:val="1"/>
          </w:pPr>
        </w:pPrChange>
      </w:pPr>
    </w:p>
    <w:p w:rsidR="00385F94" w:rsidRDefault="00385F94" w:rsidP="00476001">
      <w:pPr>
        <w:pStyle w:val="aa"/>
        <w:ind w:left="420" w:firstLineChars="0" w:firstLine="0"/>
        <w:outlineLvl w:val="1"/>
        <w:rPr>
          <w:ins w:id="735" w:author="王永龙" w:date="2020-04-07T16:55:00Z"/>
        </w:rPr>
      </w:pPr>
      <w:bookmarkStart w:id="736" w:name="_Toc37867317"/>
      <w:r>
        <w:rPr>
          <w:rFonts w:hint="eastAsia"/>
        </w:rPr>
        <w:t>3</w:t>
      </w:r>
      <w:r>
        <w:t>.2</w:t>
      </w:r>
      <w:r>
        <w:rPr>
          <w:rFonts w:hint="eastAsia"/>
        </w:rPr>
        <w:t>、产品初始化</w:t>
      </w:r>
      <w:bookmarkEnd w:id="736"/>
    </w:p>
    <w:p w:rsidR="00844EF8" w:rsidRDefault="00F25EB1">
      <w:pPr>
        <w:pStyle w:val="aa"/>
        <w:ind w:left="420" w:firstLineChars="0" w:firstLine="0"/>
        <w:rPr>
          <w:ins w:id="737" w:author="王永龙" w:date="2020-04-15T17:49:00Z"/>
        </w:rPr>
        <w:pPrChange w:id="738" w:author="王永龙" w:date="2020-04-07T16:55:00Z">
          <w:pPr>
            <w:pStyle w:val="aa"/>
            <w:ind w:left="420" w:firstLineChars="0" w:firstLine="0"/>
            <w:outlineLvl w:val="1"/>
          </w:pPr>
        </w:pPrChange>
      </w:pPr>
      <w:ins w:id="739" w:author="王永龙" w:date="2020-04-07T17:21:00Z">
        <w:r>
          <w:rPr>
            <w:noProof/>
          </w:rPr>
          <w:drawing>
            <wp:inline distT="0" distB="0" distL="0" distR="0" wp14:anchorId="71BBA256" wp14:editId="629F7903">
              <wp:extent cx="5274310" cy="2789555"/>
              <wp:effectExtent l="0" t="0" r="2540" b="0"/>
              <wp:docPr id="9" name="图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7895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6454E" w:rsidRDefault="0006454E">
      <w:pPr>
        <w:pStyle w:val="aa"/>
        <w:ind w:left="420" w:firstLineChars="0" w:firstLine="0"/>
        <w:rPr>
          <w:ins w:id="740" w:author="王永龙" w:date="2020-04-15T17:50:00Z"/>
        </w:rPr>
        <w:pPrChange w:id="741" w:author="王永龙" w:date="2020-04-07T16:55:00Z">
          <w:pPr>
            <w:pStyle w:val="aa"/>
            <w:ind w:left="420" w:firstLineChars="0" w:firstLine="0"/>
            <w:outlineLvl w:val="1"/>
          </w:pPr>
        </w:pPrChange>
      </w:pPr>
      <w:ins w:id="742" w:author="王永龙" w:date="2020-04-15T17:49:00Z">
        <w:r>
          <w:rPr>
            <w:rFonts w:hint="eastAsia"/>
          </w:rPr>
          <w:t>商品的</w:t>
        </w:r>
      </w:ins>
      <w:ins w:id="743" w:author="王永龙" w:date="2020-04-15T17:50:00Z">
        <w:r>
          <w:rPr>
            <w:rFonts w:hint="eastAsia"/>
          </w:rPr>
          <w:t>业务规则：</w:t>
        </w:r>
      </w:ins>
    </w:p>
    <w:p w:rsidR="0006454E" w:rsidRDefault="00130DF1">
      <w:pPr>
        <w:pStyle w:val="aa"/>
        <w:ind w:left="420" w:firstLineChars="0" w:firstLine="0"/>
        <w:rPr>
          <w:ins w:id="744" w:author="王永龙" w:date="2020-04-15T17:50:00Z"/>
        </w:rPr>
        <w:pPrChange w:id="745" w:author="王永龙" w:date="2020-04-07T16:55:00Z">
          <w:pPr>
            <w:pStyle w:val="aa"/>
            <w:ind w:left="420" w:firstLineChars="0" w:firstLine="0"/>
            <w:outlineLvl w:val="1"/>
          </w:pPr>
        </w:pPrChange>
      </w:pPr>
      <w:ins w:id="746" w:author="王永龙" w:date="2020-04-15T18:13:00Z">
        <w:r>
          <w:rPr>
            <w:noProof/>
          </w:rPr>
          <w:lastRenderedPageBreak/>
          <w:drawing>
            <wp:inline distT="0" distB="0" distL="0" distR="0" wp14:anchorId="256F83CB" wp14:editId="3CBF41BD">
              <wp:extent cx="5274310" cy="3740150"/>
              <wp:effectExtent l="0" t="0" r="2540" b="0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740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6454E" w:rsidRDefault="0006454E">
      <w:pPr>
        <w:pStyle w:val="aa"/>
        <w:ind w:left="420" w:firstLineChars="0" w:firstLine="0"/>
        <w:pPrChange w:id="747" w:author="王永龙" w:date="2020-04-15T17:53:00Z">
          <w:pPr>
            <w:pStyle w:val="aa"/>
            <w:ind w:left="420" w:firstLineChars="0" w:firstLine="0"/>
            <w:outlineLvl w:val="1"/>
          </w:pPr>
        </w:pPrChange>
      </w:pPr>
      <w:ins w:id="748" w:author="王永龙" w:date="2020-04-15T17:50:00Z">
        <w:r>
          <w:rPr>
            <w:rFonts w:hint="eastAsia"/>
          </w:rPr>
          <w:t>订单业务规则：</w:t>
        </w:r>
      </w:ins>
    </w:p>
    <w:p w:rsidR="00385F94" w:rsidRDefault="00385F94" w:rsidP="00476001">
      <w:pPr>
        <w:pStyle w:val="aa"/>
        <w:ind w:left="420" w:firstLineChars="0" w:firstLine="0"/>
        <w:outlineLvl w:val="1"/>
        <w:rPr>
          <w:ins w:id="749" w:author="王永龙" w:date="2020-04-07T17:22:00Z"/>
        </w:rPr>
      </w:pPr>
      <w:bookmarkStart w:id="750" w:name="_Toc37867318"/>
      <w:r>
        <w:rPr>
          <w:rFonts w:hint="eastAsia"/>
        </w:rPr>
        <w:t>3</w:t>
      </w:r>
      <w:r>
        <w:t>.3</w:t>
      </w:r>
      <w:r>
        <w:rPr>
          <w:rFonts w:hint="eastAsia"/>
        </w:rPr>
        <w:t>、首页</w:t>
      </w:r>
      <w:bookmarkEnd w:id="750"/>
    </w:p>
    <w:p w:rsidR="00C57C79" w:rsidRDefault="00C57C79">
      <w:pPr>
        <w:pStyle w:val="aa"/>
        <w:ind w:left="420" w:firstLineChars="0" w:firstLine="0"/>
        <w:pPrChange w:id="751" w:author="王永龙" w:date="2020-04-07T17:31:00Z">
          <w:pPr>
            <w:pStyle w:val="aa"/>
            <w:ind w:left="420" w:firstLineChars="0" w:firstLine="0"/>
            <w:outlineLvl w:val="1"/>
          </w:pPr>
        </w:pPrChange>
      </w:pPr>
    </w:p>
    <w:p w:rsidR="00385F94" w:rsidRDefault="00385F94" w:rsidP="00476001">
      <w:pPr>
        <w:pStyle w:val="aa"/>
        <w:ind w:left="420" w:firstLineChars="0" w:firstLine="0"/>
        <w:outlineLvl w:val="1"/>
      </w:pPr>
      <w:bookmarkStart w:id="752" w:name="_Toc37867319"/>
      <w:r>
        <w:rPr>
          <w:rFonts w:hint="eastAsia"/>
        </w:rPr>
        <w:t>3</w:t>
      </w:r>
      <w:r>
        <w:t>.4</w:t>
      </w:r>
      <w:r>
        <w:rPr>
          <w:rFonts w:hint="eastAsia"/>
        </w:rPr>
        <w:t>、搜索页</w:t>
      </w:r>
      <w:bookmarkEnd w:id="752"/>
    </w:p>
    <w:p w:rsidR="00385F94" w:rsidRDefault="00385F94" w:rsidP="00476001">
      <w:pPr>
        <w:pStyle w:val="aa"/>
        <w:ind w:left="420" w:firstLineChars="0" w:firstLine="0"/>
        <w:outlineLvl w:val="1"/>
        <w:rPr>
          <w:ins w:id="753" w:author="王永龙" w:date="2024-05-31T16:20:00Z"/>
        </w:rPr>
      </w:pPr>
      <w:bookmarkStart w:id="754" w:name="_Toc37867320"/>
      <w:r>
        <w:rPr>
          <w:rFonts w:hint="eastAsia"/>
        </w:rPr>
        <w:t>3</w:t>
      </w:r>
      <w:r>
        <w:t>.5</w:t>
      </w:r>
      <w:r>
        <w:rPr>
          <w:rFonts w:hint="eastAsia"/>
        </w:rPr>
        <w:t>、商品</w:t>
      </w:r>
      <w:r w:rsidR="00C755AF">
        <w:rPr>
          <w:rFonts w:hint="eastAsia"/>
        </w:rPr>
        <w:t>分类</w:t>
      </w:r>
      <w:bookmarkEnd w:id="754"/>
    </w:p>
    <w:p w:rsidR="00C1338A" w:rsidRDefault="00C1338A" w:rsidP="00C1338A">
      <w:pPr>
        <w:rPr>
          <w:ins w:id="755" w:author="王永龙" w:date="2020-04-12T20:12:00Z"/>
          <w:rFonts w:hint="eastAsia"/>
        </w:rPr>
        <w:pPrChange w:id="756" w:author="王永龙" w:date="2024-05-31T16:20:00Z">
          <w:pPr>
            <w:pStyle w:val="aa"/>
            <w:ind w:left="420" w:firstLineChars="0" w:firstLine="0"/>
            <w:outlineLvl w:val="1"/>
          </w:pPr>
        </w:pPrChange>
      </w:pPr>
      <w:ins w:id="757" w:author="王永龙" w:date="2024-05-31T16:20:00Z">
        <w:r>
          <w:rPr>
            <w:rFonts w:hint="eastAsia"/>
          </w:rPr>
          <w:t xml:space="preserve"> </w:t>
        </w:r>
        <w:r>
          <w:t xml:space="preserve">   </w:t>
        </w:r>
        <w:r>
          <w:rPr>
            <w:rFonts w:hint="eastAsia"/>
          </w:rPr>
          <w:t>小程序分类列表展示</w:t>
        </w:r>
      </w:ins>
    </w:p>
    <w:p w:rsidR="00FD0242" w:rsidRDefault="00794D8E" w:rsidP="009946F4">
      <w:pPr>
        <w:pStyle w:val="aa"/>
        <w:ind w:left="420" w:firstLineChars="0" w:firstLine="0"/>
        <w:outlineLvl w:val="1"/>
        <w:rPr>
          <w:ins w:id="758" w:author="王永龙" w:date="2020-04-12T20:13:00Z"/>
          <w:rFonts w:hint="eastAsia"/>
        </w:rPr>
      </w:pPr>
      <w:bookmarkStart w:id="759" w:name="_Toc37867321"/>
      <w:ins w:id="760" w:author="王永龙" w:date="2020-04-12T20:13:00Z">
        <w:r>
          <w:rPr>
            <w:rFonts w:hint="eastAsia"/>
          </w:rPr>
          <w:t>3</w:t>
        </w:r>
        <w:r>
          <w:t>.5.1</w:t>
        </w:r>
        <w:r>
          <w:rPr>
            <w:rFonts w:hint="eastAsia"/>
          </w:rPr>
          <w:t>、业务规则</w:t>
        </w:r>
        <w:bookmarkEnd w:id="759"/>
      </w:ins>
    </w:p>
    <w:p w:rsidR="00794D8E" w:rsidRDefault="00794D8E" w:rsidP="00476001">
      <w:pPr>
        <w:pStyle w:val="aa"/>
        <w:ind w:left="420" w:firstLineChars="0" w:firstLine="0"/>
        <w:outlineLvl w:val="1"/>
        <w:rPr>
          <w:ins w:id="761" w:author="王永龙" w:date="2020-04-12T20:14:00Z"/>
        </w:rPr>
      </w:pPr>
      <w:bookmarkStart w:id="762" w:name="_Toc37867322"/>
      <w:ins w:id="763" w:author="王永龙" w:date="2020-04-12T20:13:00Z">
        <w:r>
          <w:rPr>
            <w:rFonts w:hint="eastAsia"/>
          </w:rPr>
          <w:t>3</w:t>
        </w:r>
        <w:r>
          <w:t>.5.2</w:t>
        </w:r>
        <w:r>
          <w:rPr>
            <w:rFonts w:hint="eastAsia"/>
          </w:rPr>
          <w:t>、</w:t>
        </w:r>
      </w:ins>
      <w:ins w:id="764" w:author="王永龙" w:date="2020-04-12T20:14:00Z">
        <w:r>
          <w:rPr>
            <w:rFonts w:hint="eastAsia"/>
          </w:rPr>
          <w:t>异常流程</w:t>
        </w:r>
        <w:bookmarkEnd w:id="762"/>
      </w:ins>
    </w:p>
    <w:p w:rsidR="00794D8E" w:rsidRDefault="00794D8E" w:rsidP="00476001">
      <w:pPr>
        <w:pStyle w:val="aa"/>
        <w:ind w:left="420" w:firstLineChars="0" w:firstLine="0"/>
        <w:outlineLvl w:val="1"/>
      </w:pPr>
      <w:bookmarkStart w:id="765" w:name="_Toc37867323"/>
      <w:ins w:id="766" w:author="王永龙" w:date="2020-04-12T20:14:00Z">
        <w:r>
          <w:rPr>
            <w:rFonts w:hint="eastAsia"/>
          </w:rPr>
          <w:t>3</w:t>
        </w:r>
        <w:r>
          <w:t>.5.3</w:t>
        </w:r>
        <w:r>
          <w:rPr>
            <w:rFonts w:hint="eastAsia"/>
          </w:rPr>
          <w:t>、</w:t>
        </w:r>
      </w:ins>
      <w:ins w:id="767" w:author="王永龙" w:date="2020-04-12T20:15:00Z">
        <w:r>
          <w:rPr>
            <w:rFonts w:hint="eastAsia"/>
          </w:rPr>
          <w:t>验收标准</w:t>
        </w:r>
      </w:ins>
      <w:bookmarkEnd w:id="765"/>
    </w:p>
    <w:p w:rsidR="00C755AF" w:rsidRDefault="00C755AF" w:rsidP="00476001">
      <w:pPr>
        <w:pStyle w:val="aa"/>
        <w:ind w:left="420" w:firstLineChars="0" w:firstLine="0"/>
        <w:outlineLvl w:val="1"/>
        <w:rPr>
          <w:ins w:id="768" w:author="王永龙" w:date="2020-04-12T20:15:00Z"/>
        </w:rPr>
      </w:pPr>
      <w:bookmarkStart w:id="769" w:name="_Toc37867324"/>
      <w:r>
        <w:rPr>
          <w:rFonts w:hint="eastAsia"/>
        </w:rPr>
        <w:t>3</w:t>
      </w:r>
      <w:r>
        <w:t>.6</w:t>
      </w:r>
      <w:r>
        <w:rPr>
          <w:rFonts w:hint="eastAsia"/>
        </w:rPr>
        <w:t>、商品属性</w:t>
      </w:r>
      <w:bookmarkEnd w:id="769"/>
    </w:p>
    <w:p w:rsidR="00794D8E" w:rsidRDefault="00794D8E" w:rsidP="00476001">
      <w:pPr>
        <w:pStyle w:val="aa"/>
        <w:ind w:left="420" w:firstLineChars="0" w:firstLine="0"/>
        <w:outlineLvl w:val="1"/>
        <w:rPr>
          <w:ins w:id="770" w:author="王永龙" w:date="2020-04-12T20:15:00Z"/>
        </w:rPr>
      </w:pPr>
      <w:bookmarkStart w:id="771" w:name="_Toc37867325"/>
      <w:ins w:id="772" w:author="王永龙" w:date="2020-04-12T20:15:00Z">
        <w:r>
          <w:rPr>
            <w:rFonts w:hint="eastAsia"/>
          </w:rPr>
          <w:t>3</w:t>
        </w:r>
        <w:r>
          <w:t>.6.1</w:t>
        </w:r>
        <w:r>
          <w:rPr>
            <w:rFonts w:hint="eastAsia"/>
          </w:rPr>
          <w:t>、业务规则</w:t>
        </w:r>
        <w:bookmarkEnd w:id="771"/>
      </w:ins>
    </w:p>
    <w:p w:rsidR="00794D8E" w:rsidRDefault="00794D8E" w:rsidP="00476001">
      <w:pPr>
        <w:pStyle w:val="aa"/>
        <w:ind w:left="420" w:firstLineChars="0" w:firstLine="0"/>
        <w:outlineLvl w:val="1"/>
        <w:rPr>
          <w:ins w:id="773" w:author="王永龙" w:date="2020-04-12T20:16:00Z"/>
        </w:rPr>
      </w:pPr>
      <w:bookmarkStart w:id="774" w:name="_Toc37867326"/>
      <w:ins w:id="775" w:author="王永龙" w:date="2020-04-12T20:16:00Z">
        <w:r>
          <w:t>3.6.2</w:t>
        </w:r>
        <w:r>
          <w:rPr>
            <w:rFonts w:hint="eastAsia"/>
          </w:rPr>
          <w:t>、异常流程</w:t>
        </w:r>
        <w:bookmarkEnd w:id="774"/>
      </w:ins>
    </w:p>
    <w:p w:rsidR="00794D8E" w:rsidRDefault="00794D8E" w:rsidP="00476001">
      <w:pPr>
        <w:pStyle w:val="aa"/>
        <w:ind w:left="420" w:firstLineChars="0" w:firstLine="0"/>
        <w:outlineLvl w:val="1"/>
      </w:pPr>
      <w:bookmarkStart w:id="776" w:name="_Toc37867327"/>
      <w:ins w:id="777" w:author="王永龙" w:date="2020-04-12T20:16:00Z">
        <w:r>
          <w:rPr>
            <w:rFonts w:hint="eastAsia"/>
          </w:rPr>
          <w:t>3</w:t>
        </w:r>
        <w:r>
          <w:t>.6.3</w:t>
        </w:r>
        <w:r>
          <w:rPr>
            <w:rFonts w:hint="eastAsia"/>
          </w:rPr>
          <w:t>、验收标准</w:t>
        </w:r>
      </w:ins>
      <w:bookmarkEnd w:id="776"/>
    </w:p>
    <w:p w:rsidR="00385F94" w:rsidRDefault="00385F94" w:rsidP="00476001">
      <w:pPr>
        <w:pStyle w:val="aa"/>
        <w:ind w:left="420" w:firstLineChars="0" w:firstLine="0"/>
        <w:outlineLvl w:val="1"/>
        <w:rPr>
          <w:ins w:id="778" w:author="王永龙" w:date="2024-05-31T15:55:00Z"/>
        </w:rPr>
      </w:pPr>
      <w:bookmarkStart w:id="779" w:name="_Toc37867328"/>
      <w:r>
        <w:rPr>
          <w:rFonts w:hint="eastAsia"/>
        </w:rPr>
        <w:t>3</w:t>
      </w:r>
      <w:r w:rsidR="00C755AF">
        <w:t>.7</w:t>
      </w:r>
      <w:r>
        <w:rPr>
          <w:rFonts w:hint="eastAsia"/>
        </w:rPr>
        <w:t>、商品列表</w:t>
      </w:r>
      <w:bookmarkEnd w:id="779"/>
    </w:p>
    <w:p w:rsidR="001F4F58" w:rsidRDefault="001F4F58" w:rsidP="00476001">
      <w:pPr>
        <w:pStyle w:val="aa"/>
        <w:ind w:left="420" w:firstLineChars="0" w:firstLine="0"/>
        <w:outlineLvl w:val="1"/>
        <w:rPr>
          <w:ins w:id="780" w:author="王永龙" w:date="2020-04-12T20:16:00Z"/>
          <w:rFonts w:hint="eastAsia"/>
        </w:rPr>
      </w:pPr>
      <w:ins w:id="781" w:author="王永龙" w:date="2024-05-31T15:56:00Z">
        <w:r>
          <w:rPr>
            <w:rFonts w:hint="eastAsia"/>
          </w:rPr>
          <w:lastRenderedPageBreak/>
          <w:t>移动端：商品显示每斤单价、批发价</w:t>
        </w:r>
      </w:ins>
      <w:ins w:id="782" w:author="王永龙" w:date="2024-05-31T15:57:00Z">
        <w:r w:rsidR="00067552">
          <w:rPr>
            <w:rFonts w:hint="eastAsia"/>
          </w:rPr>
          <w:t>（每箱）</w:t>
        </w:r>
      </w:ins>
    </w:p>
    <w:p w:rsidR="00794D8E" w:rsidRDefault="00794D8E" w:rsidP="00476001">
      <w:pPr>
        <w:pStyle w:val="aa"/>
        <w:ind w:left="420" w:firstLineChars="0" w:firstLine="0"/>
        <w:outlineLvl w:val="1"/>
        <w:rPr>
          <w:ins w:id="783" w:author="王永龙" w:date="2020-04-12T20:17:00Z"/>
        </w:rPr>
      </w:pPr>
      <w:bookmarkStart w:id="784" w:name="_Toc37867329"/>
      <w:ins w:id="785" w:author="王永龙" w:date="2020-04-12T20:16:00Z">
        <w:r>
          <w:rPr>
            <w:rFonts w:hint="eastAsia"/>
          </w:rPr>
          <w:t>3</w:t>
        </w:r>
        <w:r>
          <w:t>.7.1</w:t>
        </w:r>
        <w:r>
          <w:rPr>
            <w:rFonts w:hint="eastAsia"/>
          </w:rPr>
          <w:t>、业务</w:t>
        </w:r>
      </w:ins>
      <w:ins w:id="786" w:author="王永龙" w:date="2020-04-12T20:17:00Z">
        <w:r>
          <w:rPr>
            <w:rFonts w:hint="eastAsia"/>
          </w:rPr>
          <w:t>规则</w:t>
        </w:r>
        <w:bookmarkEnd w:id="784"/>
      </w:ins>
    </w:p>
    <w:p w:rsidR="00794D8E" w:rsidRDefault="00794D8E" w:rsidP="00476001">
      <w:pPr>
        <w:pStyle w:val="aa"/>
        <w:ind w:left="420" w:firstLineChars="0" w:firstLine="0"/>
        <w:outlineLvl w:val="1"/>
        <w:rPr>
          <w:ins w:id="787" w:author="王永龙" w:date="2020-04-12T20:17:00Z"/>
        </w:rPr>
      </w:pPr>
      <w:bookmarkStart w:id="788" w:name="_Toc37867330"/>
      <w:ins w:id="789" w:author="王永龙" w:date="2020-04-12T20:17:00Z">
        <w:r>
          <w:rPr>
            <w:rFonts w:hint="eastAsia"/>
          </w:rPr>
          <w:t>3</w:t>
        </w:r>
        <w:r>
          <w:t>.7.2</w:t>
        </w:r>
        <w:r>
          <w:rPr>
            <w:rFonts w:hint="eastAsia"/>
          </w:rPr>
          <w:t>、异常流程</w:t>
        </w:r>
        <w:bookmarkEnd w:id="788"/>
      </w:ins>
    </w:p>
    <w:p w:rsidR="00794D8E" w:rsidRDefault="00794D8E" w:rsidP="00476001">
      <w:pPr>
        <w:pStyle w:val="aa"/>
        <w:ind w:left="420" w:firstLineChars="0" w:firstLine="0"/>
        <w:outlineLvl w:val="1"/>
      </w:pPr>
      <w:bookmarkStart w:id="790" w:name="_Toc37867331"/>
      <w:ins w:id="791" w:author="王永龙" w:date="2020-04-12T20:17:00Z">
        <w:r>
          <w:rPr>
            <w:rFonts w:hint="eastAsia"/>
          </w:rPr>
          <w:t>3</w:t>
        </w:r>
        <w:r>
          <w:t>.7.3</w:t>
        </w:r>
        <w:r>
          <w:rPr>
            <w:rFonts w:hint="eastAsia"/>
          </w:rPr>
          <w:t>、验收标准</w:t>
        </w:r>
      </w:ins>
      <w:bookmarkEnd w:id="790"/>
    </w:p>
    <w:p w:rsidR="00385F94" w:rsidRDefault="00385F94" w:rsidP="00476001">
      <w:pPr>
        <w:pStyle w:val="aa"/>
        <w:ind w:left="420" w:firstLineChars="0" w:firstLine="0"/>
        <w:outlineLvl w:val="1"/>
        <w:rPr>
          <w:ins w:id="792" w:author="王永龙" w:date="2024-05-31T15:57:00Z"/>
        </w:rPr>
      </w:pPr>
      <w:bookmarkStart w:id="793" w:name="_Toc37867332"/>
      <w:r>
        <w:rPr>
          <w:rFonts w:hint="eastAsia"/>
        </w:rPr>
        <w:t>3</w:t>
      </w:r>
      <w:r w:rsidR="00C755AF">
        <w:t>.8</w:t>
      </w:r>
      <w:r>
        <w:rPr>
          <w:rFonts w:hint="eastAsia"/>
        </w:rPr>
        <w:t>、商品详情</w:t>
      </w:r>
      <w:bookmarkEnd w:id="793"/>
    </w:p>
    <w:p w:rsidR="001F4F58" w:rsidRDefault="001F4F58" w:rsidP="00476001">
      <w:pPr>
        <w:pStyle w:val="aa"/>
        <w:ind w:left="420" w:firstLineChars="0" w:firstLine="0"/>
        <w:outlineLvl w:val="1"/>
        <w:rPr>
          <w:ins w:id="794" w:author="王永龙" w:date="2020-04-12T20:17:00Z"/>
          <w:rFonts w:hint="eastAsia"/>
        </w:rPr>
      </w:pPr>
      <w:ins w:id="795" w:author="王永龙" w:date="2024-05-31T15:57:00Z">
        <w:r>
          <w:rPr>
            <w:rFonts w:hint="eastAsia"/>
          </w:rPr>
          <w:t>移动端：商品显示每斤单价、批发价</w:t>
        </w:r>
        <w:r w:rsidR="00067552">
          <w:rPr>
            <w:rFonts w:hint="eastAsia"/>
          </w:rPr>
          <w:t>（每箱）</w:t>
        </w:r>
      </w:ins>
    </w:p>
    <w:p w:rsidR="00794D8E" w:rsidRDefault="00794D8E" w:rsidP="00476001">
      <w:pPr>
        <w:pStyle w:val="aa"/>
        <w:ind w:left="420" w:firstLineChars="0" w:firstLine="0"/>
        <w:outlineLvl w:val="1"/>
        <w:rPr>
          <w:ins w:id="796" w:author="王永龙" w:date="2020-04-12T20:18:00Z"/>
        </w:rPr>
      </w:pPr>
      <w:bookmarkStart w:id="797" w:name="_Toc37867333"/>
      <w:ins w:id="798" w:author="王永龙" w:date="2020-04-12T20:17:00Z">
        <w:r>
          <w:rPr>
            <w:rFonts w:hint="eastAsia"/>
          </w:rPr>
          <w:t>3</w:t>
        </w:r>
        <w:r>
          <w:t>.</w:t>
        </w:r>
      </w:ins>
      <w:ins w:id="799" w:author="王永龙" w:date="2020-04-12T20:18:00Z">
        <w:r>
          <w:t>8.1</w:t>
        </w:r>
        <w:r>
          <w:rPr>
            <w:rFonts w:hint="eastAsia"/>
          </w:rPr>
          <w:t>、业务规则</w:t>
        </w:r>
        <w:bookmarkEnd w:id="797"/>
      </w:ins>
    </w:p>
    <w:p w:rsidR="00794D8E" w:rsidRDefault="00794D8E" w:rsidP="00476001">
      <w:pPr>
        <w:pStyle w:val="aa"/>
        <w:ind w:left="420" w:firstLineChars="0" w:firstLine="0"/>
        <w:outlineLvl w:val="1"/>
        <w:rPr>
          <w:ins w:id="800" w:author="王永龙" w:date="2020-04-12T20:18:00Z"/>
        </w:rPr>
      </w:pPr>
      <w:bookmarkStart w:id="801" w:name="_Toc37867334"/>
      <w:ins w:id="802" w:author="王永龙" w:date="2020-04-12T20:18:00Z">
        <w:r>
          <w:rPr>
            <w:rFonts w:hint="eastAsia"/>
          </w:rPr>
          <w:t>3</w:t>
        </w:r>
        <w:r>
          <w:t>.8.2</w:t>
        </w:r>
        <w:r>
          <w:rPr>
            <w:rFonts w:hint="eastAsia"/>
          </w:rPr>
          <w:t>、异常流程</w:t>
        </w:r>
        <w:bookmarkEnd w:id="801"/>
      </w:ins>
    </w:p>
    <w:p w:rsidR="00794D8E" w:rsidRDefault="00794D8E" w:rsidP="00476001">
      <w:pPr>
        <w:pStyle w:val="aa"/>
        <w:ind w:left="420" w:firstLineChars="0" w:firstLine="0"/>
        <w:outlineLvl w:val="1"/>
        <w:rPr>
          <w:ins w:id="803" w:author="王永龙" w:date="2024-05-31T16:07:00Z"/>
        </w:rPr>
      </w:pPr>
      <w:bookmarkStart w:id="804" w:name="_Toc37867335"/>
      <w:ins w:id="805" w:author="王永龙" w:date="2020-04-12T20:18:00Z">
        <w:r>
          <w:rPr>
            <w:rFonts w:hint="eastAsia"/>
          </w:rPr>
          <w:t>3</w:t>
        </w:r>
        <w:r>
          <w:t>.8.3</w:t>
        </w:r>
        <w:r>
          <w:rPr>
            <w:rFonts w:hint="eastAsia"/>
          </w:rPr>
          <w:t>、验收标准</w:t>
        </w:r>
      </w:ins>
      <w:bookmarkEnd w:id="804"/>
    </w:p>
    <w:p w:rsidR="000B7855" w:rsidRDefault="000B7855" w:rsidP="000B7855">
      <w:pPr>
        <w:rPr>
          <w:ins w:id="806" w:author="王永龙" w:date="2024-05-31T16:05:00Z"/>
          <w:rFonts w:hint="eastAsia"/>
        </w:rPr>
        <w:pPrChange w:id="807" w:author="王永龙" w:date="2024-05-31T16:07:00Z">
          <w:pPr>
            <w:pStyle w:val="aa"/>
            <w:ind w:left="420" w:firstLineChars="0" w:firstLine="0"/>
            <w:outlineLvl w:val="1"/>
          </w:pPr>
        </w:pPrChange>
      </w:pPr>
    </w:p>
    <w:p w:rsidR="000B7855" w:rsidRDefault="000B7855" w:rsidP="00476001">
      <w:pPr>
        <w:pStyle w:val="aa"/>
        <w:ind w:left="420" w:firstLineChars="0" w:firstLine="0"/>
        <w:outlineLvl w:val="1"/>
        <w:rPr>
          <w:ins w:id="808" w:author="王永龙" w:date="2024-05-31T16:06:00Z"/>
        </w:rPr>
      </w:pPr>
      <w:ins w:id="809" w:author="王永龙" w:date="2024-05-31T16:05:00Z">
        <w:r>
          <w:rPr>
            <w:rFonts w:hint="eastAsia"/>
          </w:rPr>
          <w:t>3</w:t>
        </w:r>
        <w:r>
          <w:t>.9</w:t>
        </w:r>
      </w:ins>
      <w:ins w:id="810" w:author="王永龙" w:date="2024-05-31T16:06:00Z">
        <w:r>
          <w:rPr>
            <w:rFonts w:hint="eastAsia"/>
          </w:rPr>
          <w:t>、定价比价</w:t>
        </w:r>
      </w:ins>
    </w:p>
    <w:p w:rsidR="000B7855" w:rsidRDefault="000B7855" w:rsidP="000B7855">
      <w:pPr>
        <w:pStyle w:val="aa"/>
        <w:ind w:left="420" w:firstLineChars="0" w:firstLine="0"/>
        <w:outlineLvl w:val="1"/>
        <w:rPr>
          <w:ins w:id="811" w:author="王永龙" w:date="2024-05-31T16:06:00Z"/>
        </w:rPr>
      </w:pPr>
      <w:ins w:id="812" w:author="王永龙" w:date="2024-05-31T16:06:00Z">
        <w:r>
          <w:rPr>
            <w:rFonts w:hint="eastAsia"/>
          </w:rPr>
          <w:t>3</w:t>
        </w:r>
        <w:r>
          <w:t>.9.1</w:t>
        </w:r>
        <w:r>
          <w:rPr>
            <w:rFonts w:hint="eastAsia"/>
          </w:rPr>
          <w:t>、业务规则</w:t>
        </w:r>
      </w:ins>
    </w:p>
    <w:p w:rsidR="000B7855" w:rsidRDefault="000B7855" w:rsidP="000B7855">
      <w:pPr>
        <w:pStyle w:val="aa"/>
        <w:ind w:left="420" w:firstLineChars="0" w:firstLine="0"/>
        <w:outlineLvl w:val="1"/>
        <w:rPr>
          <w:ins w:id="813" w:author="王永龙" w:date="2024-05-31T16:06:00Z"/>
        </w:rPr>
      </w:pPr>
      <w:ins w:id="814" w:author="王永龙" w:date="2024-05-31T16:06:00Z">
        <w:r>
          <w:rPr>
            <w:rFonts w:hint="eastAsia"/>
          </w:rPr>
          <w:t>3</w:t>
        </w:r>
        <w:r>
          <w:t>.9.2</w:t>
        </w:r>
        <w:r>
          <w:rPr>
            <w:rFonts w:hint="eastAsia"/>
          </w:rPr>
          <w:t>、异常流程</w:t>
        </w:r>
      </w:ins>
    </w:p>
    <w:p w:rsidR="000B7855" w:rsidRDefault="000B7855" w:rsidP="000B7855">
      <w:pPr>
        <w:pStyle w:val="aa"/>
        <w:ind w:left="420" w:firstLineChars="0" w:firstLine="0"/>
        <w:outlineLvl w:val="1"/>
        <w:rPr>
          <w:ins w:id="815" w:author="王永龙" w:date="2024-05-31T16:16:00Z"/>
        </w:rPr>
      </w:pPr>
      <w:ins w:id="816" w:author="王永龙" w:date="2024-05-31T16:06:00Z">
        <w:r>
          <w:rPr>
            <w:rFonts w:hint="eastAsia"/>
          </w:rPr>
          <w:t>3</w:t>
        </w:r>
        <w:r>
          <w:t>.9.3</w:t>
        </w:r>
        <w:r>
          <w:rPr>
            <w:rFonts w:hint="eastAsia"/>
          </w:rPr>
          <w:t>、验收标准</w:t>
        </w:r>
      </w:ins>
    </w:p>
    <w:p w:rsidR="009912E3" w:rsidRDefault="009912E3" w:rsidP="005D2DA5">
      <w:pPr>
        <w:rPr>
          <w:ins w:id="817" w:author="王永龙" w:date="2024-05-31T16:06:00Z"/>
          <w:rFonts w:hint="eastAsia"/>
        </w:rPr>
        <w:pPrChange w:id="818" w:author="王永龙" w:date="2024-05-31T16:16:00Z">
          <w:pPr>
            <w:pStyle w:val="aa"/>
            <w:ind w:left="420" w:firstLineChars="0" w:firstLine="0"/>
            <w:outlineLvl w:val="1"/>
          </w:pPr>
        </w:pPrChange>
      </w:pPr>
    </w:p>
    <w:p w:rsidR="000B7855" w:rsidDel="009912E3" w:rsidRDefault="000B7855" w:rsidP="000B7855">
      <w:pPr>
        <w:rPr>
          <w:del w:id="819" w:author="王永龙" w:date="2024-05-31T16:06:00Z"/>
        </w:rPr>
        <w:pPrChange w:id="820" w:author="王永龙" w:date="2024-05-31T16:07:00Z">
          <w:pPr>
            <w:pStyle w:val="aa"/>
            <w:ind w:left="420" w:firstLineChars="0" w:firstLine="0"/>
            <w:outlineLvl w:val="1"/>
          </w:pPr>
        </w:pPrChange>
      </w:pPr>
    </w:p>
    <w:p w:rsidR="009912E3" w:rsidRDefault="009912E3" w:rsidP="009912E3">
      <w:pPr>
        <w:pStyle w:val="aa"/>
        <w:ind w:left="420" w:firstLineChars="0" w:firstLine="0"/>
        <w:outlineLvl w:val="1"/>
        <w:rPr>
          <w:ins w:id="821" w:author="王永龙" w:date="2024-05-31T16:16:00Z"/>
        </w:rPr>
      </w:pPr>
      <w:ins w:id="822" w:author="王永龙" w:date="2024-05-31T16:16:00Z">
        <w:r>
          <w:rPr>
            <w:rFonts w:hint="eastAsia"/>
          </w:rPr>
          <w:t>3</w:t>
        </w:r>
        <w:r>
          <w:t>.10</w:t>
        </w:r>
        <w:r>
          <w:rPr>
            <w:rFonts w:hint="eastAsia"/>
          </w:rPr>
          <w:t>、</w:t>
        </w:r>
        <w:r>
          <w:rPr>
            <w:rFonts w:hint="eastAsia"/>
          </w:rPr>
          <w:t>商品报价表</w:t>
        </w:r>
      </w:ins>
    </w:p>
    <w:p w:rsidR="009912E3" w:rsidRDefault="009912E3" w:rsidP="009912E3">
      <w:pPr>
        <w:pStyle w:val="aa"/>
        <w:ind w:left="420" w:firstLineChars="0" w:firstLine="0"/>
        <w:outlineLvl w:val="1"/>
        <w:rPr>
          <w:ins w:id="823" w:author="王永龙" w:date="2024-05-31T16:16:00Z"/>
        </w:rPr>
      </w:pPr>
      <w:ins w:id="824" w:author="王永龙" w:date="2024-05-31T16:16:00Z">
        <w:r>
          <w:rPr>
            <w:rFonts w:hint="eastAsia"/>
          </w:rPr>
          <w:t>3</w:t>
        </w:r>
        <w:r>
          <w:t>.10</w:t>
        </w:r>
        <w:r>
          <w:t>.1</w:t>
        </w:r>
        <w:r>
          <w:rPr>
            <w:rFonts w:hint="eastAsia"/>
          </w:rPr>
          <w:t>、业务规则</w:t>
        </w:r>
      </w:ins>
    </w:p>
    <w:p w:rsidR="009912E3" w:rsidRDefault="009912E3" w:rsidP="009912E3">
      <w:pPr>
        <w:pStyle w:val="aa"/>
        <w:ind w:left="420" w:firstLineChars="0" w:firstLine="0"/>
        <w:outlineLvl w:val="1"/>
        <w:rPr>
          <w:ins w:id="825" w:author="王永龙" w:date="2024-05-31T16:16:00Z"/>
        </w:rPr>
      </w:pPr>
      <w:ins w:id="826" w:author="王永龙" w:date="2024-05-31T16:16:00Z">
        <w:r>
          <w:rPr>
            <w:rFonts w:hint="eastAsia"/>
          </w:rPr>
          <w:t>3</w:t>
        </w:r>
        <w:r w:rsidR="005D2DA5">
          <w:t>.10</w:t>
        </w:r>
        <w:r>
          <w:t>.2</w:t>
        </w:r>
        <w:r>
          <w:rPr>
            <w:rFonts w:hint="eastAsia"/>
          </w:rPr>
          <w:t>、异常流程</w:t>
        </w:r>
      </w:ins>
    </w:p>
    <w:p w:rsidR="009912E3" w:rsidRDefault="009912E3" w:rsidP="009912E3">
      <w:pPr>
        <w:pStyle w:val="aa"/>
        <w:ind w:left="420" w:firstLineChars="0" w:firstLine="0"/>
        <w:outlineLvl w:val="1"/>
        <w:rPr>
          <w:ins w:id="827" w:author="王永龙" w:date="2024-05-31T16:16:00Z"/>
        </w:rPr>
      </w:pPr>
      <w:ins w:id="828" w:author="王永龙" w:date="2024-05-31T16:16:00Z">
        <w:r>
          <w:rPr>
            <w:rFonts w:hint="eastAsia"/>
          </w:rPr>
          <w:t>3</w:t>
        </w:r>
        <w:r>
          <w:t>.</w:t>
        </w:r>
        <w:r w:rsidR="005D2DA5">
          <w:t>10</w:t>
        </w:r>
        <w:r w:rsidR="005D2DA5">
          <w:rPr>
            <w:rFonts w:hint="eastAsia"/>
          </w:rPr>
          <w:t>.</w:t>
        </w:r>
        <w:r>
          <w:t>3</w:t>
        </w:r>
        <w:r>
          <w:rPr>
            <w:rFonts w:hint="eastAsia"/>
          </w:rPr>
          <w:t>、验收标准</w:t>
        </w:r>
      </w:ins>
    </w:p>
    <w:p w:rsidR="000B7855" w:rsidRPr="009946F4" w:rsidRDefault="000B7855" w:rsidP="000B7855">
      <w:pPr>
        <w:rPr>
          <w:ins w:id="829" w:author="王永龙" w:date="2024-05-31T16:06:00Z"/>
          <w:rFonts w:hint="eastAsia"/>
        </w:rPr>
        <w:pPrChange w:id="830" w:author="王永龙" w:date="2024-05-31T16:07:00Z">
          <w:pPr>
            <w:pStyle w:val="aa"/>
            <w:ind w:left="420" w:firstLineChars="0" w:firstLine="0"/>
            <w:outlineLvl w:val="1"/>
          </w:pPr>
        </w:pPrChange>
      </w:pPr>
    </w:p>
    <w:p w:rsidR="00C755AF" w:rsidRDefault="00C755AF" w:rsidP="00476001">
      <w:pPr>
        <w:pStyle w:val="aa"/>
        <w:ind w:left="420" w:firstLineChars="0" w:firstLine="0"/>
        <w:outlineLvl w:val="1"/>
        <w:rPr>
          <w:ins w:id="831" w:author="王永龙" w:date="2020-04-12T20:19:00Z"/>
        </w:rPr>
      </w:pPr>
      <w:bookmarkStart w:id="832" w:name="_Toc37867336"/>
      <w:r>
        <w:rPr>
          <w:rFonts w:hint="eastAsia"/>
        </w:rPr>
        <w:t>3</w:t>
      </w:r>
      <w:r>
        <w:t>.</w:t>
      </w:r>
      <w:ins w:id="833" w:author="王永龙" w:date="2024-05-31T16:07:00Z">
        <w:r w:rsidR="005D2DA5">
          <w:t>1</w:t>
        </w:r>
      </w:ins>
      <w:ins w:id="834" w:author="王永龙" w:date="2024-05-31T16:17:00Z">
        <w:r w:rsidR="005D2DA5">
          <w:t>1</w:t>
        </w:r>
      </w:ins>
      <w:del w:id="835" w:author="王永龙" w:date="2024-05-31T16:07:00Z">
        <w:r w:rsidDel="000B7855">
          <w:delText>9</w:delText>
        </w:r>
      </w:del>
      <w:r>
        <w:rPr>
          <w:rFonts w:hint="eastAsia"/>
        </w:rPr>
        <w:t>、购物车</w:t>
      </w:r>
      <w:bookmarkEnd w:id="832"/>
    </w:p>
    <w:p w:rsidR="00794D8E" w:rsidRDefault="00794D8E" w:rsidP="00476001">
      <w:pPr>
        <w:pStyle w:val="aa"/>
        <w:ind w:left="420" w:firstLineChars="0" w:firstLine="0"/>
        <w:outlineLvl w:val="1"/>
        <w:rPr>
          <w:ins w:id="836" w:author="王永龙" w:date="2020-04-12T20:19:00Z"/>
        </w:rPr>
      </w:pPr>
      <w:bookmarkStart w:id="837" w:name="_Toc37867337"/>
      <w:ins w:id="838" w:author="王永龙" w:date="2020-04-12T20:19:00Z">
        <w:r>
          <w:rPr>
            <w:rFonts w:hint="eastAsia"/>
          </w:rPr>
          <w:t>3</w:t>
        </w:r>
        <w:r>
          <w:t>.</w:t>
        </w:r>
      </w:ins>
      <w:ins w:id="839" w:author="王永龙" w:date="2024-05-31T16:09:00Z">
        <w:r w:rsidR="005D2DA5">
          <w:t>1</w:t>
        </w:r>
      </w:ins>
      <w:ins w:id="840" w:author="王永龙" w:date="2024-05-31T16:17:00Z">
        <w:r w:rsidR="005D2DA5">
          <w:t>1</w:t>
        </w:r>
      </w:ins>
      <w:ins w:id="841" w:author="王永龙" w:date="2020-04-12T20:19:00Z">
        <w:r>
          <w:t>.1</w:t>
        </w:r>
        <w:r>
          <w:rPr>
            <w:rFonts w:hint="eastAsia"/>
          </w:rPr>
          <w:t>、业务规则</w:t>
        </w:r>
        <w:bookmarkEnd w:id="837"/>
      </w:ins>
    </w:p>
    <w:p w:rsidR="00794D8E" w:rsidRDefault="00794D8E" w:rsidP="00476001">
      <w:pPr>
        <w:pStyle w:val="aa"/>
        <w:ind w:left="420" w:firstLineChars="0" w:firstLine="0"/>
        <w:outlineLvl w:val="1"/>
        <w:rPr>
          <w:ins w:id="842" w:author="王永龙" w:date="2020-04-12T20:19:00Z"/>
        </w:rPr>
      </w:pPr>
      <w:bookmarkStart w:id="843" w:name="_Toc37867338"/>
      <w:ins w:id="844" w:author="王永龙" w:date="2020-04-12T20:19:00Z">
        <w:r>
          <w:rPr>
            <w:rFonts w:hint="eastAsia"/>
          </w:rPr>
          <w:t>3</w:t>
        </w:r>
        <w:r w:rsidR="000B7855">
          <w:t>.</w:t>
        </w:r>
      </w:ins>
      <w:ins w:id="845" w:author="王永龙" w:date="2024-05-31T16:09:00Z">
        <w:r w:rsidR="005D2DA5">
          <w:t>1</w:t>
        </w:r>
      </w:ins>
      <w:ins w:id="846" w:author="王永龙" w:date="2024-05-31T16:17:00Z">
        <w:r w:rsidR="005D2DA5">
          <w:t>1</w:t>
        </w:r>
      </w:ins>
      <w:ins w:id="847" w:author="王永龙" w:date="2020-04-12T20:19:00Z">
        <w:r>
          <w:t>.2</w:t>
        </w:r>
        <w:r>
          <w:rPr>
            <w:rFonts w:hint="eastAsia"/>
          </w:rPr>
          <w:t>、异常流程</w:t>
        </w:r>
        <w:bookmarkEnd w:id="843"/>
      </w:ins>
    </w:p>
    <w:p w:rsidR="00794D8E" w:rsidRDefault="00794D8E" w:rsidP="00476001">
      <w:pPr>
        <w:pStyle w:val="aa"/>
        <w:ind w:left="420" w:firstLineChars="0" w:firstLine="0"/>
        <w:outlineLvl w:val="1"/>
      </w:pPr>
      <w:bookmarkStart w:id="848" w:name="_Toc37867339"/>
      <w:ins w:id="849" w:author="王永龙" w:date="2020-04-12T20:19:00Z">
        <w:r>
          <w:rPr>
            <w:rFonts w:hint="eastAsia"/>
          </w:rPr>
          <w:t>3</w:t>
        </w:r>
        <w:r w:rsidR="000B7855">
          <w:t>.</w:t>
        </w:r>
      </w:ins>
      <w:ins w:id="850" w:author="王永龙" w:date="2024-05-31T16:09:00Z">
        <w:r w:rsidR="005D2DA5">
          <w:t>1</w:t>
        </w:r>
      </w:ins>
      <w:ins w:id="851" w:author="王永龙" w:date="2024-05-31T16:17:00Z">
        <w:r w:rsidR="005D2DA5">
          <w:t>1</w:t>
        </w:r>
      </w:ins>
      <w:ins w:id="852" w:author="王永龙" w:date="2020-04-12T20:19:00Z">
        <w:r>
          <w:t>.3</w:t>
        </w:r>
        <w:r>
          <w:rPr>
            <w:rFonts w:hint="eastAsia"/>
          </w:rPr>
          <w:t>、验收标准</w:t>
        </w:r>
      </w:ins>
      <w:bookmarkEnd w:id="848"/>
    </w:p>
    <w:p w:rsidR="00385F94" w:rsidRDefault="00385F94" w:rsidP="00476001">
      <w:pPr>
        <w:pStyle w:val="aa"/>
        <w:ind w:left="420" w:firstLineChars="0" w:firstLine="0"/>
        <w:outlineLvl w:val="1"/>
        <w:rPr>
          <w:ins w:id="853" w:author="王永龙" w:date="2024-05-31T15:54:00Z"/>
        </w:rPr>
      </w:pPr>
      <w:bookmarkStart w:id="854" w:name="_Toc37867340"/>
      <w:r>
        <w:rPr>
          <w:rFonts w:hint="eastAsia"/>
        </w:rPr>
        <w:t>3</w:t>
      </w:r>
      <w:r w:rsidR="00C755AF">
        <w:t>.</w:t>
      </w:r>
      <w:ins w:id="855" w:author="王永龙" w:date="2020-04-12T20:20:00Z">
        <w:r w:rsidR="000B7855">
          <w:t>1</w:t>
        </w:r>
      </w:ins>
      <w:ins w:id="856" w:author="王永龙" w:date="2024-05-31T16:17:00Z">
        <w:r w:rsidR="005D2DA5">
          <w:t>2</w:t>
        </w:r>
      </w:ins>
      <w:del w:id="857" w:author="王永龙" w:date="2020-04-12T20:20:00Z">
        <w:r w:rsidR="00C755AF" w:rsidDel="00ED5835">
          <w:delText>9</w:delText>
        </w:r>
      </w:del>
      <w:r>
        <w:rPr>
          <w:rFonts w:hint="eastAsia"/>
        </w:rPr>
        <w:t>、订单列表</w:t>
      </w:r>
      <w:bookmarkEnd w:id="854"/>
    </w:p>
    <w:p w:rsidR="00967AC0" w:rsidRDefault="00967AC0" w:rsidP="00476001">
      <w:pPr>
        <w:pStyle w:val="aa"/>
        <w:ind w:left="420" w:firstLineChars="0" w:firstLine="0"/>
        <w:outlineLvl w:val="1"/>
        <w:rPr>
          <w:ins w:id="858" w:author="王永龙" w:date="2020-04-12T20:19:00Z"/>
          <w:rFonts w:hint="eastAsia"/>
        </w:rPr>
      </w:pPr>
      <w:ins w:id="859" w:author="王永龙" w:date="2024-05-31T15:55:00Z">
        <w:r>
          <w:rPr>
            <w:rFonts w:hint="eastAsia"/>
          </w:rPr>
          <w:t>移动端：</w:t>
        </w:r>
      </w:ins>
      <w:ins w:id="860" w:author="王永龙" w:date="2024-05-31T15:56:00Z">
        <w:r w:rsidR="001F4F58">
          <w:rPr>
            <w:rFonts w:hint="eastAsia"/>
          </w:rPr>
          <w:t>商品</w:t>
        </w:r>
      </w:ins>
      <w:ins w:id="861" w:author="王永龙" w:date="2024-05-31T15:54:00Z">
        <w:r>
          <w:rPr>
            <w:rFonts w:hint="eastAsia"/>
          </w:rPr>
          <w:t>订单退货</w:t>
        </w:r>
      </w:ins>
    </w:p>
    <w:p w:rsidR="00ED5835" w:rsidRDefault="00ED5835" w:rsidP="00476001">
      <w:pPr>
        <w:pStyle w:val="aa"/>
        <w:ind w:left="420" w:firstLineChars="0" w:firstLine="0"/>
        <w:outlineLvl w:val="1"/>
        <w:rPr>
          <w:ins w:id="862" w:author="王永龙" w:date="2020-04-12T20:20:00Z"/>
        </w:rPr>
      </w:pPr>
      <w:bookmarkStart w:id="863" w:name="_Toc37867341"/>
      <w:ins w:id="864" w:author="王永龙" w:date="2020-04-12T20:20:00Z">
        <w:r>
          <w:rPr>
            <w:rFonts w:hint="eastAsia"/>
          </w:rPr>
          <w:lastRenderedPageBreak/>
          <w:t>3</w:t>
        </w:r>
        <w:r w:rsidR="000B7855">
          <w:t>.1</w:t>
        </w:r>
      </w:ins>
      <w:ins w:id="865" w:author="王永龙" w:date="2024-05-31T16:17:00Z">
        <w:r w:rsidR="005D2DA5">
          <w:t>2</w:t>
        </w:r>
      </w:ins>
      <w:ins w:id="866" w:author="王永龙" w:date="2020-04-12T20:20:00Z">
        <w:r>
          <w:t>.1</w:t>
        </w:r>
        <w:r>
          <w:rPr>
            <w:rFonts w:hint="eastAsia"/>
          </w:rPr>
          <w:t>、业务规则</w:t>
        </w:r>
        <w:bookmarkEnd w:id="863"/>
      </w:ins>
    </w:p>
    <w:p w:rsidR="00ED5835" w:rsidRDefault="00ED5835" w:rsidP="00476001">
      <w:pPr>
        <w:pStyle w:val="aa"/>
        <w:ind w:left="420" w:firstLineChars="0" w:firstLine="0"/>
        <w:outlineLvl w:val="1"/>
        <w:rPr>
          <w:ins w:id="867" w:author="王永龙" w:date="2020-04-12T20:21:00Z"/>
        </w:rPr>
      </w:pPr>
      <w:bookmarkStart w:id="868" w:name="_Toc37867342"/>
      <w:ins w:id="869" w:author="王永龙" w:date="2020-04-12T20:20:00Z">
        <w:r>
          <w:rPr>
            <w:rFonts w:hint="eastAsia"/>
          </w:rPr>
          <w:t>3</w:t>
        </w:r>
        <w:r w:rsidR="000B7855">
          <w:t>.1</w:t>
        </w:r>
      </w:ins>
      <w:ins w:id="870" w:author="王永龙" w:date="2024-05-31T16:17:00Z">
        <w:r w:rsidR="005D2DA5">
          <w:t>2</w:t>
        </w:r>
      </w:ins>
      <w:ins w:id="871" w:author="王永龙" w:date="2020-04-12T20:20:00Z">
        <w:r>
          <w:t>.2</w:t>
        </w:r>
        <w:r>
          <w:rPr>
            <w:rFonts w:hint="eastAsia"/>
          </w:rPr>
          <w:t>、异常</w:t>
        </w:r>
      </w:ins>
      <w:ins w:id="872" w:author="王永龙" w:date="2020-04-12T20:21:00Z">
        <w:r>
          <w:rPr>
            <w:rFonts w:hint="eastAsia"/>
          </w:rPr>
          <w:t>流程</w:t>
        </w:r>
        <w:bookmarkEnd w:id="868"/>
      </w:ins>
    </w:p>
    <w:p w:rsidR="00ED5835" w:rsidRDefault="00ED5835" w:rsidP="00476001">
      <w:pPr>
        <w:pStyle w:val="aa"/>
        <w:ind w:left="420" w:firstLineChars="0" w:firstLine="0"/>
        <w:outlineLvl w:val="1"/>
        <w:rPr>
          <w:ins w:id="873" w:author="王永龙" w:date="2024-05-31T16:09:00Z"/>
        </w:rPr>
      </w:pPr>
      <w:bookmarkStart w:id="874" w:name="_Toc37867343"/>
      <w:ins w:id="875" w:author="王永龙" w:date="2020-04-12T20:21:00Z">
        <w:r>
          <w:rPr>
            <w:rFonts w:hint="eastAsia"/>
          </w:rPr>
          <w:t>3</w:t>
        </w:r>
        <w:r w:rsidR="000B7855">
          <w:t>.1</w:t>
        </w:r>
      </w:ins>
      <w:ins w:id="876" w:author="王永龙" w:date="2024-05-31T16:17:00Z">
        <w:r w:rsidR="005D2DA5">
          <w:t>2</w:t>
        </w:r>
      </w:ins>
      <w:ins w:id="877" w:author="王永龙" w:date="2020-04-12T20:21:00Z">
        <w:r>
          <w:t>.3</w:t>
        </w:r>
        <w:r>
          <w:rPr>
            <w:rFonts w:hint="eastAsia"/>
          </w:rPr>
          <w:t>、验收标准</w:t>
        </w:r>
      </w:ins>
      <w:bookmarkEnd w:id="874"/>
    </w:p>
    <w:p w:rsidR="000B7855" w:rsidRDefault="000B7855" w:rsidP="000B7855">
      <w:pPr>
        <w:rPr>
          <w:rFonts w:hint="eastAsia"/>
        </w:rPr>
        <w:pPrChange w:id="878" w:author="王永龙" w:date="2024-05-31T16:09:00Z">
          <w:pPr>
            <w:pStyle w:val="aa"/>
            <w:ind w:left="420" w:firstLineChars="0" w:firstLine="0"/>
            <w:outlineLvl w:val="1"/>
          </w:pPr>
        </w:pPrChange>
      </w:pPr>
    </w:p>
    <w:p w:rsidR="00385F94" w:rsidRDefault="00385F94" w:rsidP="00476001">
      <w:pPr>
        <w:pStyle w:val="aa"/>
        <w:ind w:left="420" w:firstLineChars="0" w:firstLine="0"/>
        <w:outlineLvl w:val="1"/>
        <w:rPr>
          <w:ins w:id="879" w:author="王永龙" w:date="2024-05-31T16:14:00Z"/>
        </w:rPr>
      </w:pPr>
      <w:bookmarkStart w:id="880" w:name="_Toc37867344"/>
      <w:r>
        <w:rPr>
          <w:rFonts w:hint="eastAsia"/>
        </w:rPr>
        <w:t>3</w:t>
      </w:r>
      <w:r>
        <w:t>.</w:t>
      </w:r>
      <w:ins w:id="881" w:author="王永龙" w:date="2020-04-12T20:21:00Z">
        <w:r w:rsidR="000B7855">
          <w:t>1</w:t>
        </w:r>
      </w:ins>
      <w:ins w:id="882" w:author="王永龙" w:date="2024-05-31T16:17:00Z">
        <w:r w:rsidR="005D2DA5">
          <w:t>3</w:t>
        </w:r>
      </w:ins>
      <w:del w:id="883" w:author="王永龙" w:date="2020-04-12T20:21:00Z">
        <w:r w:rsidR="00C755AF" w:rsidDel="00ED5835">
          <w:delText>9</w:delText>
        </w:r>
      </w:del>
      <w:r>
        <w:rPr>
          <w:rFonts w:hint="eastAsia"/>
        </w:rPr>
        <w:t>、订单详情</w:t>
      </w:r>
      <w:bookmarkEnd w:id="880"/>
    </w:p>
    <w:p w:rsidR="009912E3" w:rsidRDefault="009912E3" w:rsidP="00476001">
      <w:pPr>
        <w:pStyle w:val="aa"/>
        <w:ind w:left="420" w:firstLineChars="0" w:firstLine="0"/>
        <w:outlineLvl w:val="1"/>
        <w:rPr>
          <w:rFonts w:hint="eastAsia"/>
        </w:rPr>
      </w:pPr>
      <w:ins w:id="884" w:author="王永龙" w:date="2024-05-31T16:14:00Z">
        <w:r>
          <w:rPr>
            <w:rFonts w:hint="eastAsia"/>
          </w:rPr>
          <w:t>下单异常处理</w:t>
        </w:r>
      </w:ins>
    </w:p>
    <w:p w:rsidR="00385F94" w:rsidRDefault="00385F94" w:rsidP="00476001">
      <w:pPr>
        <w:pStyle w:val="aa"/>
        <w:ind w:left="420" w:firstLineChars="0" w:firstLine="0"/>
        <w:outlineLvl w:val="1"/>
      </w:pPr>
      <w:bookmarkStart w:id="885" w:name="_Toc37867345"/>
      <w:r>
        <w:rPr>
          <w:rFonts w:hint="eastAsia"/>
        </w:rPr>
        <w:t>3</w:t>
      </w:r>
      <w:r>
        <w:t>.</w:t>
      </w:r>
      <w:del w:id="886" w:author="王永龙" w:date="2020-04-12T20:21:00Z">
        <w:r w:rsidR="00C755AF" w:rsidDel="00ED5835">
          <w:delText>10</w:delText>
        </w:r>
      </w:del>
      <w:ins w:id="887" w:author="王永龙" w:date="2020-04-12T20:21:00Z">
        <w:r w:rsidR="00ED5835">
          <w:t>1</w:t>
        </w:r>
      </w:ins>
      <w:ins w:id="888" w:author="王永龙" w:date="2024-05-31T16:17:00Z">
        <w:r w:rsidR="005D2DA5">
          <w:t>4</w:t>
        </w:r>
      </w:ins>
      <w:r>
        <w:rPr>
          <w:rFonts w:hint="eastAsia"/>
        </w:rPr>
        <w:t>、</w:t>
      </w:r>
      <w:r w:rsidR="00C755AF">
        <w:rPr>
          <w:rFonts w:hint="eastAsia"/>
        </w:rPr>
        <w:t>支付详情</w:t>
      </w:r>
      <w:bookmarkEnd w:id="885"/>
    </w:p>
    <w:p w:rsidR="00C755AF" w:rsidRDefault="00C755AF" w:rsidP="00476001">
      <w:pPr>
        <w:pStyle w:val="aa"/>
        <w:ind w:left="420" w:firstLineChars="0" w:firstLine="0"/>
        <w:outlineLvl w:val="1"/>
      </w:pPr>
      <w:bookmarkStart w:id="889" w:name="_Toc37867346"/>
      <w:r>
        <w:rPr>
          <w:rFonts w:hint="eastAsia"/>
        </w:rPr>
        <w:t>3</w:t>
      </w:r>
      <w:r>
        <w:t>.</w:t>
      </w:r>
      <w:del w:id="890" w:author="王永龙" w:date="2020-04-12T20:21:00Z">
        <w:r w:rsidDel="00ED5835">
          <w:delText>11</w:delText>
        </w:r>
      </w:del>
      <w:ins w:id="891" w:author="王永龙" w:date="2020-04-12T20:21:00Z">
        <w:r w:rsidR="00ED5835">
          <w:t>1</w:t>
        </w:r>
      </w:ins>
      <w:ins w:id="892" w:author="王永龙" w:date="2024-05-31T16:17:00Z">
        <w:r w:rsidR="005D2DA5">
          <w:t>5</w:t>
        </w:r>
      </w:ins>
      <w:r>
        <w:rPr>
          <w:rFonts w:hint="eastAsia"/>
        </w:rPr>
        <w:t>、我的(个人中心</w:t>
      </w:r>
      <w:r>
        <w:t>)</w:t>
      </w:r>
      <w:bookmarkEnd w:id="889"/>
    </w:p>
    <w:p w:rsidR="00414EDA" w:rsidRDefault="00414EDA" w:rsidP="00476001">
      <w:pPr>
        <w:pStyle w:val="aa"/>
        <w:ind w:left="420" w:firstLineChars="0" w:firstLine="0"/>
        <w:outlineLvl w:val="1"/>
      </w:pPr>
      <w:bookmarkStart w:id="893" w:name="_Toc37867347"/>
      <w:r>
        <w:t>3.</w:t>
      </w:r>
      <w:del w:id="894" w:author="王永龙" w:date="2020-04-12T20:21:00Z">
        <w:r w:rsidDel="00ED5835">
          <w:delText>12</w:delText>
        </w:r>
      </w:del>
      <w:ins w:id="895" w:author="王永龙" w:date="2020-04-12T20:21:00Z">
        <w:r w:rsidR="00ED5835">
          <w:t>1</w:t>
        </w:r>
      </w:ins>
      <w:ins w:id="896" w:author="王永龙" w:date="2024-05-31T16:17:00Z">
        <w:r w:rsidR="005D2DA5">
          <w:t>6</w:t>
        </w:r>
      </w:ins>
      <w:r>
        <w:rPr>
          <w:rFonts w:hint="eastAsia"/>
        </w:rPr>
        <w:t>、商家中心(品牌管理</w:t>
      </w:r>
      <w:r>
        <w:t>)</w:t>
      </w:r>
      <w:bookmarkEnd w:id="893"/>
    </w:p>
    <w:p w:rsidR="00414EDA" w:rsidRDefault="00414EDA" w:rsidP="00476001">
      <w:pPr>
        <w:pStyle w:val="aa"/>
        <w:ind w:left="420" w:firstLineChars="0" w:firstLine="0"/>
        <w:outlineLvl w:val="1"/>
      </w:pPr>
      <w:bookmarkStart w:id="897" w:name="_Toc37867348"/>
      <w:r>
        <w:rPr>
          <w:rFonts w:hint="eastAsia"/>
        </w:rPr>
        <w:t>3</w:t>
      </w:r>
      <w:r>
        <w:t>.</w:t>
      </w:r>
      <w:del w:id="898" w:author="王永龙" w:date="2020-04-12T20:21:00Z">
        <w:r w:rsidDel="00ED5835">
          <w:delText>13</w:delText>
        </w:r>
      </w:del>
      <w:ins w:id="899" w:author="王永龙" w:date="2020-04-12T20:21:00Z">
        <w:r w:rsidR="00ED5835">
          <w:t>1</w:t>
        </w:r>
      </w:ins>
      <w:ins w:id="900" w:author="王永龙" w:date="2024-05-31T16:17:00Z">
        <w:r w:rsidR="005D2DA5">
          <w:t>7</w:t>
        </w:r>
      </w:ins>
      <w:r>
        <w:rPr>
          <w:rFonts w:hint="eastAsia"/>
        </w:rPr>
        <w:t>、店铺管理</w:t>
      </w:r>
      <w:bookmarkEnd w:id="897"/>
    </w:p>
    <w:p w:rsidR="00C755AF" w:rsidRDefault="00C755AF" w:rsidP="00476001">
      <w:pPr>
        <w:pStyle w:val="aa"/>
        <w:ind w:left="420" w:firstLineChars="0" w:firstLine="0"/>
        <w:outlineLvl w:val="1"/>
        <w:rPr>
          <w:ins w:id="901" w:author="王永龙" w:date="2024-05-31T15:59:00Z"/>
        </w:rPr>
      </w:pPr>
      <w:bookmarkStart w:id="902" w:name="_Toc37867349"/>
      <w:r>
        <w:t>3.</w:t>
      </w:r>
      <w:del w:id="903" w:author="王永龙" w:date="2020-04-12T20:21:00Z">
        <w:r w:rsidDel="00ED5835">
          <w:delText>1</w:delText>
        </w:r>
        <w:r w:rsidR="00414EDA" w:rsidDel="00ED5835">
          <w:delText>3</w:delText>
        </w:r>
      </w:del>
      <w:ins w:id="904" w:author="王永龙" w:date="2020-04-12T20:21:00Z">
        <w:r w:rsidR="00ED5835">
          <w:t>1</w:t>
        </w:r>
      </w:ins>
      <w:ins w:id="905" w:author="王永龙" w:date="2024-05-31T16:17:00Z">
        <w:r w:rsidR="005D2DA5">
          <w:t>8</w:t>
        </w:r>
      </w:ins>
      <w:r>
        <w:rPr>
          <w:rFonts w:hint="eastAsia"/>
        </w:rPr>
        <w:t>、会员中心</w:t>
      </w:r>
      <w:bookmarkEnd w:id="902"/>
    </w:p>
    <w:p w:rsidR="006B3C04" w:rsidRDefault="006B3C04" w:rsidP="00476001">
      <w:pPr>
        <w:pStyle w:val="aa"/>
        <w:ind w:left="420" w:firstLineChars="0" w:firstLine="0"/>
        <w:outlineLvl w:val="1"/>
        <w:rPr>
          <w:ins w:id="906" w:author="王永龙" w:date="2024-05-31T15:58:00Z"/>
          <w:rFonts w:hint="eastAsia"/>
        </w:rPr>
      </w:pPr>
      <w:ins w:id="907" w:author="王永龙" w:date="2024-05-31T16:00:00Z">
        <w:r>
          <w:rPr>
            <w:rFonts w:hint="eastAsia"/>
          </w:rPr>
          <w:t>VIP用户功能（用户、采购商）</w:t>
        </w:r>
      </w:ins>
    </w:p>
    <w:p w:rsidR="006B3C04" w:rsidRDefault="006B3C04" w:rsidP="006B3C04">
      <w:pPr>
        <w:pStyle w:val="aa"/>
        <w:ind w:left="420" w:firstLineChars="0" w:firstLine="0"/>
        <w:outlineLvl w:val="1"/>
        <w:rPr>
          <w:ins w:id="908" w:author="王永龙" w:date="2024-05-31T15:58:00Z"/>
        </w:rPr>
      </w:pPr>
      <w:ins w:id="909" w:author="王永龙" w:date="2024-05-31T15:58:00Z">
        <w:r>
          <w:rPr>
            <w:rFonts w:hint="eastAsia"/>
          </w:rPr>
          <w:t>3</w:t>
        </w:r>
        <w:r>
          <w:t>.</w:t>
        </w:r>
        <w:r w:rsidR="009B5776">
          <w:t>1</w:t>
        </w:r>
      </w:ins>
      <w:ins w:id="910" w:author="王永龙" w:date="2024-05-31T16:17:00Z">
        <w:r w:rsidR="005D2DA5">
          <w:t>8</w:t>
        </w:r>
      </w:ins>
      <w:ins w:id="911" w:author="王永龙" w:date="2024-05-31T15:58:00Z">
        <w:r>
          <w:t>.1</w:t>
        </w:r>
        <w:r>
          <w:rPr>
            <w:rFonts w:hint="eastAsia"/>
          </w:rPr>
          <w:t>、业务规则</w:t>
        </w:r>
      </w:ins>
    </w:p>
    <w:p w:rsidR="006B3C04" w:rsidRDefault="006B3C04" w:rsidP="006B3C04">
      <w:pPr>
        <w:pStyle w:val="aa"/>
        <w:ind w:left="420" w:firstLineChars="0" w:firstLine="0"/>
        <w:outlineLvl w:val="1"/>
        <w:rPr>
          <w:ins w:id="912" w:author="王永龙" w:date="2024-05-31T15:58:00Z"/>
        </w:rPr>
      </w:pPr>
      <w:ins w:id="913" w:author="王永龙" w:date="2024-05-31T15:58:00Z">
        <w:r>
          <w:rPr>
            <w:rFonts w:hint="eastAsia"/>
          </w:rPr>
          <w:t>3</w:t>
        </w:r>
        <w:r>
          <w:t>.</w:t>
        </w:r>
        <w:r w:rsidR="009B5776">
          <w:t>1</w:t>
        </w:r>
      </w:ins>
      <w:ins w:id="914" w:author="王永龙" w:date="2024-05-31T16:18:00Z">
        <w:r w:rsidR="005D2DA5">
          <w:t>8</w:t>
        </w:r>
      </w:ins>
      <w:ins w:id="915" w:author="王永龙" w:date="2024-05-31T15:58:00Z">
        <w:r>
          <w:t>.2</w:t>
        </w:r>
        <w:r>
          <w:rPr>
            <w:rFonts w:hint="eastAsia"/>
          </w:rPr>
          <w:t>、异常流程</w:t>
        </w:r>
      </w:ins>
    </w:p>
    <w:p w:rsidR="006B3C04" w:rsidRDefault="006B3C04" w:rsidP="006B3C04">
      <w:pPr>
        <w:pStyle w:val="aa"/>
        <w:ind w:left="420" w:firstLineChars="0" w:firstLine="0"/>
        <w:outlineLvl w:val="1"/>
        <w:rPr>
          <w:ins w:id="916" w:author="王永龙" w:date="2024-05-31T15:58:00Z"/>
        </w:rPr>
      </w:pPr>
      <w:ins w:id="917" w:author="王永龙" w:date="2024-05-31T15:58:00Z">
        <w:r>
          <w:rPr>
            <w:rFonts w:hint="eastAsia"/>
          </w:rPr>
          <w:t>3</w:t>
        </w:r>
        <w:r>
          <w:t>.</w:t>
        </w:r>
        <w:r w:rsidR="009B5776">
          <w:t>1</w:t>
        </w:r>
      </w:ins>
      <w:ins w:id="918" w:author="王永龙" w:date="2024-05-31T16:19:00Z">
        <w:r w:rsidR="005D2DA5">
          <w:t>8</w:t>
        </w:r>
      </w:ins>
      <w:ins w:id="919" w:author="王永龙" w:date="2024-05-31T15:58:00Z">
        <w:r>
          <w:t>.3</w:t>
        </w:r>
        <w:r>
          <w:rPr>
            <w:rFonts w:hint="eastAsia"/>
          </w:rPr>
          <w:t>、验收标准</w:t>
        </w:r>
      </w:ins>
    </w:p>
    <w:p w:rsidR="006B3C04" w:rsidRPr="009946F4" w:rsidRDefault="006B3C04" w:rsidP="000B7855">
      <w:pPr>
        <w:rPr>
          <w:rFonts w:hint="eastAsia"/>
        </w:rPr>
        <w:pPrChange w:id="920" w:author="王永龙" w:date="2024-05-31T16:08:00Z">
          <w:pPr>
            <w:pStyle w:val="aa"/>
            <w:ind w:left="420" w:firstLineChars="0" w:firstLine="0"/>
            <w:outlineLvl w:val="1"/>
          </w:pPr>
        </w:pPrChange>
      </w:pPr>
    </w:p>
    <w:p w:rsidR="00C755AF" w:rsidRDefault="00C755AF" w:rsidP="00476001">
      <w:pPr>
        <w:pStyle w:val="aa"/>
        <w:ind w:left="420" w:firstLineChars="0" w:firstLine="0"/>
        <w:outlineLvl w:val="1"/>
      </w:pPr>
      <w:bookmarkStart w:id="921" w:name="_Toc37867350"/>
      <w:r>
        <w:rPr>
          <w:rFonts w:hint="eastAsia"/>
        </w:rPr>
        <w:t>3</w:t>
      </w:r>
      <w:r>
        <w:t>.</w:t>
      </w:r>
      <w:del w:id="922" w:author="王永龙" w:date="2020-04-12T20:21:00Z">
        <w:r w:rsidDel="00ED5835">
          <w:delText>1</w:delText>
        </w:r>
        <w:r w:rsidR="00414EDA" w:rsidDel="00ED5835">
          <w:delText>4</w:delText>
        </w:r>
      </w:del>
      <w:ins w:id="923" w:author="王永龙" w:date="2020-04-12T20:21:00Z">
        <w:r w:rsidR="00ED5835">
          <w:t>1</w:t>
        </w:r>
      </w:ins>
      <w:ins w:id="924" w:author="王永龙" w:date="2024-05-31T16:19:00Z">
        <w:r w:rsidR="004B5488">
          <w:t>9</w:t>
        </w:r>
      </w:ins>
      <w:r>
        <w:rPr>
          <w:rFonts w:hint="eastAsia"/>
        </w:rPr>
        <w:t>、销售活动</w:t>
      </w:r>
      <w:bookmarkEnd w:id="921"/>
    </w:p>
    <w:p w:rsidR="00C755AF" w:rsidRDefault="00C755AF" w:rsidP="00476001">
      <w:pPr>
        <w:pStyle w:val="aa"/>
        <w:ind w:left="420" w:firstLineChars="0" w:firstLine="0"/>
        <w:outlineLvl w:val="1"/>
        <w:rPr>
          <w:ins w:id="925" w:author="王永龙" w:date="2024-05-31T16:21:00Z"/>
        </w:rPr>
      </w:pPr>
      <w:bookmarkStart w:id="926" w:name="_Toc37867351"/>
      <w:r>
        <w:rPr>
          <w:rFonts w:hint="eastAsia"/>
        </w:rPr>
        <w:t>3</w:t>
      </w:r>
      <w:r>
        <w:t>.</w:t>
      </w:r>
      <w:del w:id="927" w:author="王永龙" w:date="2020-04-12T20:21:00Z">
        <w:r w:rsidDel="00ED5835">
          <w:delText>1</w:delText>
        </w:r>
        <w:r w:rsidR="00414EDA" w:rsidDel="00ED5835">
          <w:delText>5</w:delText>
        </w:r>
      </w:del>
      <w:ins w:id="928" w:author="王永龙" w:date="2024-05-31T16:19:00Z">
        <w:r w:rsidR="004B5488">
          <w:t>20</w:t>
        </w:r>
      </w:ins>
      <w:r>
        <w:rPr>
          <w:rFonts w:hint="eastAsia"/>
        </w:rPr>
        <w:t>、物流中心</w:t>
      </w:r>
      <w:bookmarkEnd w:id="926"/>
    </w:p>
    <w:p w:rsidR="001D1D16" w:rsidRDefault="001D1D16" w:rsidP="00476001">
      <w:pPr>
        <w:pStyle w:val="aa"/>
        <w:ind w:left="420" w:firstLineChars="0" w:firstLine="0"/>
        <w:outlineLvl w:val="1"/>
        <w:rPr>
          <w:ins w:id="929" w:author="王永龙" w:date="2024-05-31T16:21:00Z"/>
        </w:rPr>
      </w:pPr>
      <w:proofErr w:type="gramStart"/>
      <w:ins w:id="930" w:author="王永龙" w:date="2024-05-31T16:21:00Z">
        <w:r>
          <w:rPr>
            <w:rFonts w:hint="eastAsia"/>
          </w:rPr>
          <w:t>众彩物流</w:t>
        </w:r>
        <w:proofErr w:type="gramEnd"/>
        <w:r>
          <w:rPr>
            <w:rFonts w:hint="eastAsia"/>
          </w:rPr>
          <w:t>发货</w:t>
        </w:r>
      </w:ins>
    </w:p>
    <w:p w:rsidR="001D1D16" w:rsidRDefault="001D1D16" w:rsidP="00476001">
      <w:pPr>
        <w:pStyle w:val="aa"/>
        <w:ind w:left="420" w:firstLineChars="0" w:firstLine="0"/>
        <w:outlineLvl w:val="1"/>
        <w:rPr>
          <w:rFonts w:hint="eastAsia"/>
        </w:rPr>
      </w:pPr>
      <w:ins w:id="931" w:author="王永龙" w:date="2024-05-31T16:21:00Z">
        <w:r>
          <w:rPr>
            <w:rFonts w:hint="eastAsia"/>
          </w:rPr>
          <w:t>小程序展示物流轨迹</w:t>
        </w:r>
      </w:ins>
    </w:p>
    <w:p w:rsidR="00C755AF" w:rsidRDefault="00C755AF" w:rsidP="00476001">
      <w:pPr>
        <w:pStyle w:val="aa"/>
        <w:ind w:left="420" w:firstLineChars="0" w:firstLine="0"/>
        <w:outlineLvl w:val="1"/>
      </w:pPr>
      <w:bookmarkStart w:id="932" w:name="_Toc37867352"/>
      <w:r>
        <w:rPr>
          <w:rFonts w:hint="eastAsia"/>
        </w:rPr>
        <w:t>3</w:t>
      </w:r>
      <w:r>
        <w:t>.</w:t>
      </w:r>
      <w:del w:id="933" w:author="王永龙" w:date="2020-04-12T20:21:00Z">
        <w:r w:rsidDel="00ED5835">
          <w:delText>1</w:delText>
        </w:r>
        <w:r w:rsidR="00414EDA" w:rsidDel="00ED5835">
          <w:delText>6</w:delText>
        </w:r>
      </w:del>
      <w:ins w:id="934" w:author="王永龙" w:date="2024-05-31T16:11:00Z">
        <w:r w:rsidR="009B5776">
          <w:t>2</w:t>
        </w:r>
      </w:ins>
      <w:ins w:id="935" w:author="王永龙" w:date="2024-05-31T16:19:00Z">
        <w:r w:rsidR="004B5488">
          <w:t>1</w:t>
        </w:r>
      </w:ins>
      <w:r>
        <w:rPr>
          <w:rFonts w:hint="eastAsia"/>
        </w:rPr>
        <w:t>、仓储中心</w:t>
      </w:r>
      <w:bookmarkEnd w:id="932"/>
    </w:p>
    <w:p w:rsidR="00414EDA" w:rsidRDefault="00414EDA" w:rsidP="00476001">
      <w:pPr>
        <w:pStyle w:val="aa"/>
        <w:ind w:left="420" w:firstLineChars="0" w:firstLine="0"/>
        <w:outlineLvl w:val="1"/>
      </w:pPr>
      <w:bookmarkStart w:id="936" w:name="_Toc37867353"/>
      <w:r>
        <w:rPr>
          <w:rFonts w:hint="eastAsia"/>
        </w:rPr>
        <w:t>3</w:t>
      </w:r>
      <w:r>
        <w:t>.</w:t>
      </w:r>
      <w:del w:id="937" w:author="王永龙" w:date="2020-04-12T20:22:00Z">
        <w:r w:rsidDel="00ED5835">
          <w:delText>17</w:delText>
        </w:r>
      </w:del>
      <w:ins w:id="938" w:author="王永龙" w:date="2020-04-12T20:22:00Z">
        <w:r w:rsidR="00ED5835">
          <w:t>2</w:t>
        </w:r>
      </w:ins>
      <w:ins w:id="939" w:author="王永龙" w:date="2024-05-31T16:19:00Z">
        <w:r w:rsidR="004B5488">
          <w:t>2</w:t>
        </w:r>
      </w:ins>
      <w:r>
        <w:rPr>
          <w:rFonts w:hint="eastAsia"/>
        </w:rPr>
        <w:t>、客服中心</w:t>
      </w:r>
      <w:bookmarkEnd w:id="936"/>
    </w:p>
    <w:p w:rsidR="00C755AF" w:rsidRDefault="00C755AF" w:rsidP="00476001">
      <w:pPr>
        <w:pStyle w:val="aa"/>
        <w:ind w:left="420" w:firstLineChars="0" w:firstLine="0"/>
        <w:outlineLvl w:val="1"/>
      </w:pPr>
      <w:bookmarkStart w:id="940" w:name="_Toc37867354"/>
      <w:r>
        <w:rPr>
          <w:rFonts w:hint="eastAsia"/>
        </w:rPr>
        <w:t>3</w:t>
      </w:r>
      <w:r>
        <w:t>.</w:t>
      </w:r>
      <w:del w:id="941" w:author="王永龙" w:date="2020-04-12T20:22:00Z">
        <w:r w:rsidDel="00ED5835">
          <w:delText>1</w:delText>
        </w:r>
        <w:r w:rsidR="00414EDA" w:rsidDel="00ED5835">
          <w:delText>7</w:delText>
        </w:r>
      </w:del>
      <w:ins w:id="942" w:author="王永龙" w:date="2020-04-12T20:22:00Z">
        <w:r w:rsidR="00ED5835">
          <w:t>2</w:t>
        </w:r>
      </w:ins>
      <w:ins w:id="943" w:author="王永龙" w:date="2024-05-31T16:19:00Z">
        <w:r w:rsidR="004B5488">
          <w:t>3</w:t>
        </w:r>
      </w:ins>
      <w:r>
        <w:rPr>
          <w:rFonts w:hint="eastAsia"/>
        </w:rPr>
        <w:t>、报表中心</w:t>
      </w:r>
      <w:bookmarkEnd w:id="940"/>
    </w:p>
    <w:p w:rsidR="00414EDA" w:rsidRDefault="00414EDA" w:rsidP="00476001">
      <w:pPr>
        <w:pStyle w:val="aa"/>
        <w:ind w:left="420" w:firstLineChars="0" w:firstLine="0"/>
        <w:outlineLvl w:val="1"/>
      </w:pPr>
      <w:bookmarkStart w:id="944" w:name="_Toc37867355"/>
      <w:r>
        <w:rPr>
          <w:rFonts w:hint="eastAsia"/>
        </w:rPr>
        <w:t>3</w:t>
      </w:r>
      <w:r>
        <w:t>.</w:t>
      </w:r>
      <w:del w:id="945" w:author="王永龙" w:date="2020-04-12T20:22:00Z">
        <w:r w:rsidDel="00ED5835">
          <w:delText>18</w:delText>
        </w:r>
      </w:del>
      <w:ins w:id="946" w:author="王永龙" w:date="2020-04-12T20:22:00Z">
        <w:r w:rsidR="00ED5835">
          <w:t>2</w:t>
        </w:r>
      </w:ins>
      <w:ins w:id="947" w:author="王永龙" w:date="2024-05-31T16:19:00Z">
        <w:r w:rsidR="004B5488">
          <w:t>4</w:t>
        </w:r>
      </w:ins>
      <w:r>
        <w:rPr>
          <w:rFonts w:hint="eastAsia"/>
        </w:rPr>
        <w:t>、权限中心</w:t>
      </w:r>
      <w:bookmarkEnd w:id="944"/>
    </w:p>
    <w:p w:rsidR="00414EDA" w:rsidRDefault="00414EDA" w:rsidP="00476001">
      <w:pPr>
        <w:pStyle w:val="aa"/>
        <w:ind w:left="420" w:firstLineChars="0" w:firstLine="0"/>
        <w:outlineLvl w:val="1"/>
        <w:rPr>
          <w:ins w:id="948" w:author="王永龙" w:date="2024-05-31T16:02:00Z"/>
        </w:rPr>
      </w:pPr>
      <w:bookmarkStart w:id="949" w:name="_Toc37867356"/>
      <w:r>
        <w:rPr>
          <w:rFonts w:hint="eastAsia"/>
        </w:rPr>
        <w:t>3</w:t>
      </w:r>
      <w:r>
        <w:t>.</w:t>
      </w:r>
      <w:del w:id="950" w:author="王永龙" w:date="2020-04-12T20:22:00Z">
        <w:r w:rsidDel="00ED5835">
          <w:delText>19</w:delText>
        </w:r>
      </w:del>
      <w:ins w:id="951" w:author="王永龙" w:date="2020-04-12T20:22:00Z">
        <w:r w:rsidR="00ED5835">
          <w:t>2</w:t>
        </w:r>
      </w:ins>
      <w:ins w:id="952" w:author="王永龙" w:date="2024-05-31T16:19:00Z">
        <w:r w:rsidR="004B5488">
          <w:t>5</w:t>
        </w:r>
      </w:ins>
      <w:r>
        <w:rPr>
          <w:rFonts w:hint="eastAsia"/>
        </w:rPr>
        <w:t>、大数据中心</w:t>
      </w:r>
      <w:bookmarkEnd w:id="949"/>
    </w:p>
    <w:p w:rsidR="00730A98" w:rsidRDefault="00730A98" w:rsidP="00476001">
      <w:pPr>
        <w:pStyle w:val="aa"/>
        <w:ind w:left="420" w:firstLineChars="0" w:firstLine="0"/>
        <w:outlineLvl w:val="1"/>
        <w:rPr>
          <w:ins w:id="953" w:author="王永龙" w:date="2024-05-31T16:02:00Z"/>
        </w:rPr>
      </w:pPr>
      <w:ins w:id="954" w:author="王永龙" w:date="2024-05-31T16:02:00Z">
        <w:r>
          <w:rPr>
            <w:rFonts w:hint="eastAsia"/>
          </w:rPr>
          <w:t>3</w:t>
        </w:r>
        <w:r>
          <w:t>.2</w:t>
        </w:r>
      </w:ins>
      <w:ins w:id="955" w:author="王永龙" w:date="2024-05-31T16:19:00Z">
        <w:r w:rsidR="004B5488">
          <w:t>6</w:t>
        </w:r>
      </w:ins>
      <w:ins w:id="956" w:author="王永龙" w:date="2024-05-31T16:02:00Z">
        <w:r>
          <w:rPr>
            <w:rFonts w:hint="eastAsia"/>
          </w:rPr>
          <w:t>、财务中心</w:t>
        </w:r>
      </w:ins>
    </w:p>
    <w:p w:rsidR="00730A98" w:rsidRDefault="00730A98" w:rsidP="00476001">
      <w:pPr>
        <w:pStyle w:val="aa"/>
        <w:ind w:left="420" w:firstLineChars="0" w:firstLine="0"/>
        <w:outlineLvl w:val="1"/>
        <w:rPr>
          <w:rFonts w:hint="eastAsia"/>
        </w:rPr>
      </w:pPr>
      <w:ins w:id="957" w:author="王永龙" w:date="2024-05-31T16:03:00Z">
        <w:r>
          <w:rPr>
            <w:rFonts w:hint="eastAsia"/>
          </w:rPr>
          <w:t>营销活动财务预算</w:t>
        </w:r>
      </w:ins>
    </w:p>
    <w:p w:rsidR="00414EDA" w:rsidRDefault="00414EDA" w:rsidP="00476001">
      <w:pPr>
        <w:pStyle w:val="aa"/>
        <w:ind w:left="420" w:firstLineChars="0" w:firstLine="0"/>
        <w:outlineLvl w:val="1"/>
      </w:pPr>
      <w:bookmarkStart w:id="958" w:name="_Toc37867357"/>
      <w:r>
        <w:rPr>
          <w:rFonts w:hint="eastAsia"/>
        </w:rPr>
        <w:lastRenderedPageBreak/>
        <w:t>3</w:t>
      </w:r>
      <w:r>
        <w:t>.</w:t>
      </w:r>
      <w:del w:id="959" w:author="王永龙" w:date="2020-04-12T20:22:00Z">
        <w:r w:rsidDel="00ED5835">
          <w:delText>20</w:delText>
        </w:r>
      </w:del>
      <w:ins w:id="960" w:author="王永龙" w:date="2020-04-12T20:22:00Z">
        <w:r w:rsidR="00ED5835">
          <w:t>2</w:t>
        </w:r>
      </w:ins>
      <w:ins w:id="961" w:author="王永龙" w:date="2024-05-31T16:19:00Z">
        <w:r w:rsidR="004B5488">
          <w:t>7</w:t>
        </w:r>
      </w:ins>
      <w:r>
        <w:rPr>
          <w:rFonts w:hint="eastAsia"/>
        </w:rPr>
        <w:t>、营销</w:t>
      </w:r>
      <w:r w:rsidR="00D51E4B">
        <w:rPr>
          <w:rFonts w:hint="eastAsia"/>
        </w:rPr>
        <w:t>中心</w:t>
      </w:r>
      <w:bookmarkEnd w:id="958"/>
    </w:p>
    <w:p w:rsidR="00414EDA" w:rsidRDefault="00730A98" w:rsidP="00385F94">
      <w:pPr>
        <w:pStyle w:val="aa"/>
        <w:ind w:left="420" w:firstLineChars="0" w:firstLine="0"/>
        <w:rPr>
          <w:ins w:id="962" w:author="王永龙" w:date="2024-05-31T16:22:00Z"/>
        </w:rPr>
      </w:pPr>
      <w:ins w:id="963" w:author="王永龙" w:date="2024-05-31T16:01:00Z">
        <w:r>
          <w:rPr>
            <w:rFonts w:hint="eastAsia"/>
          </w:rPr>
          <w:t>西瓜节、草莓节、车厘子活动（线上、线下）</w:t>
        </w:r>
      </w:ins>
    </w:p>
    <w:p w:rsidR="00223BD6" w:rsidRDefault="00223BD6" w:rsidP="00385F94">
      <w:pPr>
        <w:pStyle w:val="aa"/>
        <w:ind w:left="420" w:firstLineChars="0" w:firstLine="0"/>
        <w:rPr>
          <w:ins w:id="964" w:author="王永龙" w:date="2024-05-31T16:23:00Z"/>
        </w:rPr>
      </w:pPr>
      <w:ins w:id="965" w:author="王永龙" w:date="2024-05-31T16:22:00Z">
        <w:r>
          <w:rPr>
            <w:rFonts w:hint="eastAsia"/>
          </w:rPr>
          <w:t>营销工具</w:t>
        </w:r>
      </w:ins>
    </w:p>
    <w:p w:rsidR="00223BD6" w:rsidRDefault="00223BD6" w:rsidP="00385F94">
      <w:pPr>
        <w:pStyle w:val="aa"/>
        <w:ind w:left="420" w:firstLineChars="0" w:firstLine="0"/>
        <w:rPr>
          <w:ins w:id="966" w:author="王永龙" w:date="2024-05-31T16:13:00Z"/>
          <w:rFonts w:hint="eastAsia"/>
        </w:rPr>
      </w:pPr>
      <w:ins w:id="967" w:author="王永龙" w:date="2024-05-31T16:23:00Z">
        <w:r>
          <w:rPr>
            <w:rFonts w:hint="eastAsia"/>
          </w:rPr>
          <w:t>节日消息推送</w:t>
        </w:r>
      </w:ins>
    </w:p>
    <w:p w:rsidR="0043496D" w:rsidRDefault="0043496D" w:rsidP="00385F94">
      <w:pPr>
        <w:pStyle w:val="aa"/>
        <w:ind w:left="420" w:firstLineChars="0" w:firstLine="0"/>
        <w:rPr>
          <w:ins w:id="968" w:author="王永龙" w:date="2024-05-31T16:14:00Z"/>
        </w:rPr>
      </w:pPr>
      <w:ins w:id="969" w:author="王永龙" w:date="2024-05-31T16:13:00Z">
        <w:r>
          <w:rPr>
            <w:rFonts w:hint="eastAsia"/>
          </w:rPr>
          <w:t>3</w:t>
        </w:r>
        <w:r w:rsidR="004B5488">
          <w:t>.2</w:t>
        </w:r>
      </w:ins>
      <w:ins w:id="970" w:author="王永龙" w:date="2024-05-31T16:19:00Z">
        <w:r w:rsidR="004B5488">
          <w:t>8</w:t>
        </w:r>
      </w:ins>
      <w:ins w:id="971" w:author="王永龙" w:date="2024-05-31T16:13:00Z">
        <w:r>
          <w:rPr>
            <w:rFonts w:hint="eastAsia"/>
          </w:rPr>
          <w:t>、管理</w:t>
        </w:r>
      </w:ins>
      <w:ins w:id="972" w:author="王永龙" w:date="2024-05-31T16:14:00Z">
        <w:r>
          <w:rPr>
            <w:rFonts w:hint="eastAsia"/>
          </w:rPr>
          <w:t>中心</w:t>
        </w:r>
      </w:ins>
    </w:p>
    <w:p w:rsidR="0043496D" w:rsidRDefault="0043496D" w:rsidP="00385F94">
      <w:pPr>
        <w:pStyle w:val="aa"/>
        <w:ind w:left="420" w:firstLineChars="0" w:firstLine="0"/>
        <w:rPr>
          <w:ins w:id="973" w:author="王永龙" w:date="2024-05-31T16:14:00Z"/>
        </w:rPr>
      </w:pPr>
      <w:ins w:id="974" w:author="王永龙" w:date="2024-05-31T16:14:00Z">
        <w:r>
          <w:rPr>
            <w:rFonts w:hint="eastAsia"/>
          </w:rPr>
          <w:t>日志时间异常</w:t>
        </w:r>
      </w:ins>
    </w:p>
    <w:p w:rsidR="0043496D" w:rsidRDefault="0043496D" w:rsidP="00385F94">
      <w:pPr>
        <w:pStyle w:val="aa"/>
        <w:ind w:left="420" w:firstLineChars="0" w:firstLine="0"/>
        <w:rPr>
          <w:rFonts w:hint="eastAsia"/>
        </w:rPr>
      </w:pPr>
    </w:p>
    <w:p w:rsidR="00040DC2" w:rsidRDefault="00040DC2" w:rsidP="00476001">
      <w:pPr>
        <w:pStyle w:val="aa"/>
        <w:numPr>
          <w:ilvl w:val="0"/>
          <w:numId w:val="1"/>
        </w:numPr>
        <w:ind w:firstLineChars="0"/>
        <w:outlineLvl w:val="0"/>
      </w:pPr>
      <w:bookmarkStart w:id="975" w:name="_Toc37867358"/>
      <w:r>
        <w:rPr>
          <w:rFonts w:hint="eastAsia"/>
        </w:rPr>
        <w:t>非功能需求</w:t>
      </w:r>
      <w:bookmarkEnd w:id="975"/>
    </w:p>
    <w:p w:rsidR="006F7C2F" w:rsidRDefault="006F7C2F" w:rsidP="00476001">
      <w:pPr>
        <w:pStyle w:val="aa"/>
        <w:ind w:left="420" w:firstLineChars="0" w:firstLine="0"/>
        <w:outlineLvl w:val="1"/>
      </w:pPr>
      <w:bookmarkStart w:id="976" w:name="_Toc37867359"/>
      <w:r>
        <w:rPr>
          <w:rFonts w:hint="eastAsia"/>
        </w:rPr>
        <w:t>4</w:t>
      </w:r>
      <w:r>
        <w:t>.1</w:t>
      </w:r>
      <w:r>
        <w:rPr>
          <w:rFonts w:hint="eastAsia"/>
        </w:rPr>
        <w:t>、运营需求</w:t>
      </w:r>
      <w:bookmarkEnd w:id="976"/>
    </w:p>
    <w:p w:rsidR="006F7C2F" w:rsidRDefault="006F7C2F" w:rsidP="00476001">
      <w:pPr>
        <w:pStyle w:val="aa"/>
        <w:ind w:left="420" w:firstLineChars="0" w:firstLine="0"/>
        <w:outlineLvl w:val="1"/>
      </w:pPr>
      <w:bookmarkStart w:id="977" w:name="_Toc37867360"/>
      <w:r>
        <w:rPr>
          <w:rFonts w:hint="eastAsia"/>
        </w:rPr>
        <w:t>4</w:t>
      </w:r>
      <w:r>
        <w:t>.2</w:t>
      </w:r>
      <w:r>
        <w:rPr>
          <w:rFonts w:hint="eastAsia"/>
        </w:rPr>
        <w:t>、接口需求</w:t>
      </w:r>
      <w:bookmarkEnd w:id="977"/>
    </w:p>
    <w:p w:rsidR="006F7C2F" w:rsidRDefault="006F7C2F" w:rsidP="00476001">
      <w:pPr>
        <w:pStyle w:val="aa"/>
        <w:ind w:left="420" w:firstLineChars="0" w:firstLine="0"/>
        <w:outlineLvl w:val="1"/>
      </w:pPr>
      <w:bookmarkStart w:id="978" w:name="_Toc37867361"/>
      <w:r>
        <w:rPr>
          <w:rFonts w:hint="eastAsia"/>
        </w:rPr>
        <w:t>4</w:t>
      </w:r>
      <w:r>
        <w:t>.3</w:t>
      </w:r>
      <w:r>
        <w:rPr>
          <w:rFonts w:hint="eastAsia"/>
        </w:rPr>
        <w:t>、性能指标</w:t>
      </w:r>
      <w:bookmarkEnd w:id="978"/>
    </w:p>
    <w:p w:rsidR="006F7C2F" w:rsidRDefault="006F7C2F" w:rsidP="00476001">
      <w:pPr>
        <w:pStyle w:val="aa"/>
        <w:ind w:left="420" w:firstLineChars="0" w:firstLine="0"/>
        <w:outlineLvl w:val="1"/>
      </w:pPr>
      <w:bookmarkStart w:id="979" w:name="_Toc37867362"/>
      <w:r>
        <w:rPr>
          <w:rFonts w:hint="eastAsia"/>
        </w:rPr>
        <w:t>4</w:t>
      </w:r>
      <w:r>
        <w:t>.4</w:t>
      </w:r>
      <w:r>
        <w:rPr>
          <w:rFonts w:hint="eastAsia"/>
        </w:rPr>
        <w:t>、</w:t>
      </w:r>
      <w:r w:rsidR="005C2CD8">
        <w:rPr>
          <w:rFonts w:hint="eastAsia"/>
        </w:rPr>
        <w:t>其它</w:t>
      </w:r>
      <w:bookmarkEnd w:id="979"/>
    </w:p>
    <w:p w:rsidR="006F7C2F" w:rsidRDefault="00476001" w:rsidP="00476001">
      <w:pPr>
        <w:pStyle w:val="aa"/>
        <w:numPr>
          <w:ilvl w:val="0"/>
          <w:numId w:val="1"/>
        </w:numPr>
        <w:ind w:firstLineChars="0"/>
        <w:outlineLvl w:val="0"/>
      </w:pPr>
      <w:bookmarkStart w:id="980" w:name="_Toc37867363"/>
      <w:r>
        <w:rPr>
          <w:rFonts w:hint="eastAsia"/>
        </w:rPr>
        <w:t>附录</w:t>
      </w:r>
      <w:bookmarkEnd w:id="980"/>
    </w:p>
    <w:p w:rsidR="00476001" w:rsidRDefault="00476001" w:rsidP="00476001">
      <w:pPr>
        <w:outlineLvl w:val="0"/>
      </w:pPr>
    </w:p>
    <w:sectPr w:rsidR="00476001" w:rsidSect="00EC6987">
      <w:head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074" w:rsidRDefault="006B1074" w:rsidP="00585BE4">
      <w:pPr>
        <w:spacing w:after="0" w:line="240" w:lineRule="auto"/>
      </w:pPr>
      <w:r>
        <w:separator/>
      </w:r>
    </w:p>
  </w:endnote>
  <w:endnote w:type="continuationSeparator" w:id="0">
    <w:p w:rsidR="006B1074" w:rsidRDefault="006B1074" w:rsidP="00585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086" w:rsidRDefault="003E5086" w:rsidP="00765FA8">
    <w:pPr>
      <w:pStyle w:val="a7"/>
      <w:jc w:val="center"/>
    </w:pPr>
    <w:r>
      <w:rPr>
        <w:rFonts w:hint="eastAsia"/>
      </w:rPr>
      <w:t>南京奥托兰科技有限公司版权所有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074" w:rsidRDefault="006B1074" w:rsidP="00585BE4">
      <w:pPr>
        <w:spacing w:after="0" w:line="240" w:lineRule="auto"/>
      </w:pPr>
      <w:r>
        <w:separator/>
      </w:r>
    </w:p>
  </w:footnote>
  <w:footnote w:type="continuationSeparator" w:id="0">
    <w:p w:rsidR="006B1074" w:rsidRDefault="006B1074" w:rsidP="00585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086" w:rsidRDefault="003E508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DABED7D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标题"/>
        <w:id w:val="15524250"/>
        <w:placeholder>
          <w:docPart w:val="E0DED28224774C1C8DD73F4EEE1D52F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del w:id="981" w:author="王永龙" w:date="2024-05-31T15:31:00Z">
          <w:r w:rsidDel="00A5365F">
            <w:rPr>
              <w:color w:val="5B9BD5" w:themeColor="accent1"/>
              <w:sz w:val="20"/>
              <w:szCs w:val="20"/>
            </w:rPr>
            <w:delText>上下网产品需求</w:delText>
          </w:r>
        </w:del>
        <w:proofErr w:type="gramStart"/>
        <w:ins w:id="982" w:author="王永龙" w:date="2024-05-31T15:31:00Z">
          <w:r>
            <w:rPr>
              <w:color w:val="5B9BD5" w:themeColor="accent1"/>
              <w:sz w:val="20"/>
              <w:szCs w:val="20"/>
            </w:rPr>
            <w:t>上下网产品</w:t>
          </w:r>
          <w:proofErr w:type="gramEnd"/>
          <w:r>
            <w:rPr>
              <w:color w:val="5B9BD5" w:themeColor="accent1"/>
              <w:sz w:val="20"/>
              <w:szCs w:val="20"/>
            </w:rPr>
            <w:t>需求文档</w:t>
          </w:r>
        </w:ins>
      </w:sdtContent>
    </w:sdt>
  </w:p>
  <w:p w:rsidR="003E5086" w:rsidRDefault="003E508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086" w:rsidRDefault="003E5086">
    <w:pPr>
      <w:pStyle w:val="a5"/>
    </w:pPr>
    <w:customXmlInsRangeStart w:id="983" w:author="王永龙" w:date="2020-04-15T18:19:00Z"/>
    <w:sdt>
      <w:sdtPr>
        <w:rPr>
          <w:rFonts w:hint="eastAsia"/>
        </w:rPr>
        <w:id w:val="-1868667034"/>
        <w:docPartObj>
          <w:docPartGallery w:val="Watermarks"/>
          <w:docPartUnique/>
        </w:docPartObj>
      </w:sdtPr>
      <w:sdtContent>
        <w:customXmlInsRangeEnd w:id="983"/>
        <w:ins w:id="984" w:author="王永龙" w:date="2020-04-15T18:19:00Z">
          <w: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57732486" o:spid="_x0000_s2049" type="#_x0000_t136" style="position:absolute;left:0;text-align:left;margin-left:0;margin-top:0;width:494.9pt;height:164.95pt;rotation:315;z-index:-251658240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Simsun&quot;;font-size:1pt" string="严禁复制"/>
                <w10:wrap anchorx="margin" anchory="margin"/>
              </v:shape>
            </w:pict>
          </w:r>
        </w:ins>
        <w:customXmlInsRangeStart w:id="985" w:author="王永龙" w:date="2020-04-15T18:19:00Z"/>
      </w:sdtContent>
    </w:sdt>
    <w:customXmlInsRangeEnd w:id="985"/>
    <w:r>
      <w:rPr>
        <w:rFonts w:hint="eastAsia"/>
      </w:rPr>
      <w:t>上下网：</w:t>
    </w:r>
    <w:r>
      <w:t>https://www.ontoffline.com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.2pt;height:1.2pt;visibility:visible;mso-wrap-style:square" o:bullet="t">
        <v:imagedata r:id="rId1" o:title=""/>
      </v:shape>
    </w:pict>
  </w:numPicBullet>
  <w:abstractNum w:abstractNumId="0" w15:restartNumberingAfterBreak="0">
    <w:nsid w:val="30B41AFF"/>
    <w:multiLevelType w:val="hybridMultilevel"/>
    <w:tmpl w:val="5486E83A"/>
    <w:lvl w:ilvl="0" w:tplc="5C861D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0A6FE3"/>
    <w:multiLevelType w:val="hybridMultilevel"/>
    <w:tmpl w:val="5B4282DE"/>
    <w:lvl w:ilvl="0" w:tplc="00003A6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F9EC10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966F8E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608AD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5CE751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49405F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2543F4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05056E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EA63DF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王永龙">
    <w15:presenceInfo w15:providerId="Windows Live" w15:userId="cceba318e7c020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33"/>
    <w:rsid w:val="00040DC2"/>
    <w:rsid w:val="0006454E"/>
    <w:rsid w:val="00067552"/>
    <w:rsid w:val="00086463"/>
    <w:rsid w:val="000B7855"/>
    <w:rsid w:val="000C2AF0"/>
    <w:rsid w:val="000D1B97"/>
    <w:rsid w:val="000F3ADA"/>
    <w:rsid w:val="00130DF1"/>
    <w:rsid w:val="00141BF1"/>
    <w:rsid w:val="00152830"/>
    <w:rsid w:val="001846E8"/>
    <w:rsid w:val="001C6926"/>
    <w:rsid w:val="001D1D16"/>
    <w:rsid w:val="001F4F58"/>
    <w:rsid w:val="00223BD6"/>
    <w:rsid w:val="00240BE9"/>
    <w:rsid w:val="00257225"/>
    <w:rsid w:val="00272716"/>
    <w:rsid w:val="00360512"/>
    <w:rsid w:val="0037346A"/>
    <w:rsid w:val="003810F3"/>
    <w:rsid w:val="00385F94"/>
    <w:rsid w:val="003A4426"/>
    <w:rsid w:val="003C7A85"/>
    <w:rsid w:val="003E5086"/>
    <w:rsid w:val="003E5526"/>
    <w:rsid w:val="003E6ACD"/>
    <w:rsid w:val="00414EDA"/>
    <w:rsid w:val="00424052"/>
    <w:rsid w:val="00430315"/>
    <w:rsid w:val="0043496D"/>
    <w:rsid w:val="00476001"/>
    <w:rsid w:val="004A6962"/>
    <w:rsid w:val="004B5488"/>
    <w:rsid w:val="004C60CF"/>
    <w:rsid w:val="00543006"/>
    <w:rsid w:val="00564B21"/>
    <w:rsid w:val="00571003"/>
    <w:rsid w:val="00585BE4"/>
    <w:rsid w:val="00587EC9"/>
    <w:rsid w:val="005A2B55"/>
    <w:rsid w:val="005C2CD8"/>
    <w:rsid w:val="005D12DD"/>
    <w:rsid w:val="005D2DA5"/>
    <w:rsid w:val="00610649"/>
    <w:rsid w:val="00614BB5"/>
    <w:rsid w:val="0063239E"/>
    <w:rsid w:val="006374CD"/>
    <w:rsid w:val="006721B5"/>
    <w:rsid w:val="00674281"/>
    <w:rsid w:val="006747D9"/>
    <w:rsid w:val="006B1074"/>
    <w:rsid w:val="006B219E"/>
    <w:rsid w:val="006B3C04"/>
    <w:rsid w:val="006B4E86"/>
    <w:rsid w:val="006F7C2F"/>
    <w:rsid w:val="00710656"/>
    <w:rsid w:val="00711948"/>
    <w:rsid w:val="00717433"/>
    <w:rsid w:val="00730A98"/>
    <w:rsid w:val="00765FA8"/>
    <w:rsid w:val="00792B30"/>
    <w:rsid w:val="00794D8E"/>
    <w:rsid w:val="007D1BF6"/>
    <w:rsid w:val="008109B8"/>
    <w:rsid w:val="008149ED"/>
    <w:rsid w:val="00844EF8"/>
    <w:rsid w:val="00865B8D"/>
    <w:rsid w:val="00876008"/>
    <w:rsid w:val="008922AE"/>
    <w:rsid w:val="008A1D43"/>
    <w:rsid w:val="008A4BD8"/>
    <w:rsid w:val="008B7B9E"/>
    <w:rsid w:val="008D6F29"/>
    <w:rsid w:val="009064BD"/>
    <w:rsid w:val="00917F6E"/>
    <w:rsid w:val="0092048D"/>
    <w:rsid w:val="0096099C"/>
    <w:rsid w:val="00967AC0"/>
    <w:rsid w:val="0098228A"/>
    <w:rsid w:val="009912E3"/>
    <w:rsid w:val="009946F4"/>
    <w:rsid w:val="009B5776"/>
    <w:rsid w:val="00A52A1C"/>
    <w:rsid w:val="00A5365F"/>
    <w:rsid w:val="00B00669"/>
    <w:rsid w:val="00B469CC"/>
    <w:rsid w:val="00B62B88"/>
    <w:rsid w:val="00B67A83"/>
    <w:rsid w:val="00B9568F"/>
    <w:rsid w:val="00BA031B"/>
    <w:rsid w:val="00BA1537"/>
    <w:rsid w:val="00BC21C8"/>
    <w:rsid w:val="00BC79AF"/>
    <w:rsid w:val="00BD6481"/>
    <w:rsid w:val="00C1338A"/>
    <w:rsid w:val="00C474A1"/>
    <w:rsid w:val="00C57B76"/>
    <w:rsid w:val="00C57C79"/>
    <w:rsid w:val="00C71559"/>
    <w:rsid w:val="00C755AF"/>
    <w:rsid w:val="00C77E2C"/>
    <w:rsid w:val="00C8035E"/>
    <w:rsid w:val="00CB1E10"/>
    <w:rsid w:val="00D518FA"/>
    <w:rsid w:val="00D51E4B"/>
    <w:rsid w:val="00DA6293"/>
    <w:rsid w:val="00E05B54"/>
    <w:rsid w:val="00E32763"/>
    <w:rsid w:val="00E32A48"/>
    <w:rsid w:val="00EB0421"/>
    <w:rsid w:val="00EC6987"/>
    <w:rsid w:val="00EC7433"/>
    <w:rsid w:val="00ED28AF"/>
    <w:rsid w:val="00ED5835"/>
    <w:rsid w:val="00EF7045"/>
    <w:rsid w:val="00F25EB1"/>
    <w:rsid w:val="00F404A0"/>
    <w:rsid w:val="00F75C11"/>
    <w:rsid w:val="00FD0242"/>
    <w:rsid w:val="00FD0486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FEC4A7C"/>
  <w15:chartTrackingRefBased/>
  <w15:docId w15:val="{C1ED2EBE-BF34-4D92-AB66-20DB0B13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DC2"/>
  </w:style>
  <w:style w:type="paragraph" w:styleId="1">
    <w:name w:val="heading 1"/>
    <w:basedOn w:val="a"/>
    <w:next w:val="a"/>
    <w:link w:val="10"/>
    <w:uiPriority w:val="9"/>
    <w:qFormat/>
    <w:rsid w:val="00040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0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0D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0D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0D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0D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0D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0D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0DC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0DC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a3">
    <w:name w:val="No Spacing"/>
    <w:link w:val="a4"/>
    <w:uiPriority w:val="1"/>
    <w:qFormat/>
    <w:rsid w:val="00040DC2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EC6987"/>
  </w:style>
  <w:style w:type="paragraph" w:styleId="a5">
    <w:name w:val="header"/>
    <w:basedOn w:val="a"/>
    <w:link w:val="a6"/>
    <w:uiPriority w:val="99"/>
    <w:unhideWhenUsed/>
    <w:rsid w:val="00585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85BE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5B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5BE4"/>
    <w:rPr>
      <w:sz w:val="18"/>
      <w:szCs w:val="18"/>
    </w:rPr>
  </w:style>
  <w:style w:type="table" w:styleId="a9">
    <w:name w:val="Table Grid"/>
    <w:basedOn w:val="a1"/>
    <w:uiPriority w:val="39"/>
    <w:rsid w:val="00810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09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List Paragraph"/>
    <w:basedOn w:val="a"/>
    <w:uiPriority w:val="34"/>
    <w:qFormat/>
    <w:rsid w:val="00040DC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040DC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040DC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40D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040DC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040DC2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040DC2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040DC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040DC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b">
    <w:name w:val="caption"/>
    <w:basedOn w:val="a"/>
    <w:next w:val="a"/>
    <w:uiPriority w:val="35"/>
    <w:semiHidden/>
    <w:unhideWhenUsed/>
    <w:qFormat/>
    <w:rsid w:val="00040D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040D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d">
    <w:name w:val="标题 字符"/>
    <w:basedOn w:val="a0"/>
    <w:link w:val="ac"/>
    <w:uiPriority w:val="10"/>
    <w:rsid w:val="00040DC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040DC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">
    <w:name w:val="副标题 字符"/>
    <w:basedOn w:val="a0"/>
    <w:link w:val="ae"/>
    <w:uiPriority w:val="11"/>
    <w:rsid w:val="00040DC2"/>
    <w:rPr>
      <w:color w:val="5A5A5A" w:themeColor="text1" w:themeTint="A5"/>
      <w:spacing w:val="15"/>
    </w:rPr>
  </w:style>
  <w:style w:type="character" w:styleId="af0">
    <w:name w:val="Strong"/>
    <w:basedOn w:val="a0"/>
    <w:uiPriority w:val="22"/>
    <w:qFormat/>
    <w:rsid w:val="00040DC2"/>
    <w:rPr>
      <w:b/>
      <w:bCs/>
      <w:color w:val="auto"/>
    </w:rPr>
  </w:style>
  <w:style w:type="character" w:styleId="af1">
    <w:name w:val="Emphasis"/>
    <w:basedOn w:val="a0"/>
    <w:uiPriority w:val="20"/>
    <w:qFormat/>
    <w:rsid w:val="00040DC2"/>
    <w:rPr>
      <w:i/>
      <w:iCs/>
      <w:color w:val="auto"/>
    </w:rPr>
  </w:style>
  <w:style w:type="paragraph" w:styleId="af2">
    <w:name w:val="Quote"/>
    <w:basedOn w:val="a"/>
    <w:next w:val="a"/>
    <w:link w:val="af3"/>
    <w:uiPriority w:val="29"/>
    <w:qFormat/>
    <w:rsid w:val="00040DC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040DC2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040DC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5">
    <w:name w:val="明显引用 字符"/>
    <w:basedOn w:val="a0"/>
    <w:link w:val="af4"/>
    <w:uiPriority w:val="30"/>
    <w:rsid w:val="00040DC2"/>
    <w:rPr>
      <w:i/>
      <w:iCs/>
      <w:color w:val="404040" w:themeColor="text1" w:themeTint="BF"/>
    </w:rPr>
  </w:style>
  <w:style w:type="character" w:styleId="af6">
    <w:name w:val="Subtle Emphasis"/>
    <w:basedOn w:val="a0"/>
    <w:uiPriority w:val="19"/>
    <w:qFormat/>
    <w:rsid w:val="00040DC2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040DC2"/>
    <w:rPr>
      <w:b/>
      <w:bCs/>
      <w:i/>
      <w:iCs/>
      <w:color w:val="auto"/>
    </w:rPr>
  </w:style>
  <w:style w:type="character" w:styleId="af8">
    <w:name w:val="Subtle Reference"/>
    <w:basedOn w:val="a0"/>
    <w:uiPriority w:val="31"/>
    <w:qFormat/>
    <w:rsid w:val="00040DC2"/>
    <w:rPr>
      <w:smallCaps/>
      <w:color w:val="404040" w:themeColor="text1" w:themeTint="BF"/>
    </w:rPr>
  </w:style>
  <w:style w:type="character" w:styleId="af9">
    <w:name w:val="Intense Reference"/>
    <w:basedOn w:val="a0"/>
    <w:uiPriority w:val="32"/>
    <w:qFormat/>
    <w:rsid w:val="00040DC2"/>
    <w:rPr>
      <w:b/>
      <w:bCs/>
      <w:smallCaps/>
      <w:color w:val="404040" w:themeColor="text1" w:themeTint="BF"/>
      <w:spacing w:val="5"/>
    </w:rPr>
  </w:style>
  <w:style w:type="character" w:styleId="afa">
    <w:name w:val="Book Title"/>
    <w:basedOn w:val="a0"/>
    <w:uiPriority w:val="33"/>
    <w:qFormat/>
    <w:rsid w:val="00040DC2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040DC2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476001"/>
  </w:style>
  <w:style w:type="paragraph" w:styleId="21">
    <w:name w:val="toc 2"/>
    <w:basedOn w:val="a"/>
    <w:next w:val="a"/>
    <w:autoRedefine/>
    <w:uiPriority w:val="39"/>
    <w:unhideWhenUsed/>
    <w:rsid w:val="00476001"/>
    <w:pPr>
      <w:ind w:leftChars="200" w:left="420"/>
    </w:pPr>
  </w:style>
  <w:style w:type="character" w:styleId="afb">
    <w:name w:val="Hyperlink"/>
    <w:basedOn w:val="a0"/>
    <w:uiPriority w:val="99"/>
    <w:unhideWhenUsed/>
    <w:rsid w:val="00476001"/>
    <w:rPr>
      <w:color w:val="0563C1" w:themeColor="hyperlink"/>
      <w:u w:val="single"/>
    </w:rPr>
  </w:style>
  <w:style w:type="paragraph" w:styleId="afc">
    <w:name w:val="Balloon Text"/>
    <w:basedOn w:val="a"/>
    <w:link w:val="afd"/>
    <w:uiPriority w:val="99"/>
    <w:semiHidden/>
    <w:unhideWhenUsed/>
    <w:rsid w:val="008A4BD8"/>
    <w:pPr>
      <w:spacing w:after="0" w:line="240" w:lineRule="auto"/>
    </w:pPr>
    <w:rPr>
      <w:sz w:val="18"/>
      <w:szCs w:val="18"/>
    </w:rPr>
  </w:style>
  <w:style w:type="character" w:customStyle="1" w:styleId="afd">
    <w:name w:val="批注框文本 字符"/>
    <w:basedOn w:val="a0"/>
    <w:link w:val="afc"/>
    <w:uiPriority w:val="99"/>
    <w:semiHidden/>
    <w:rsid w:val="008A4BD8"/>
    <w:rPr>
      <w:sz w:val="18"/>
      <w:szCs w:val="18"/>
    </w:rPr>
  </w:style>
  <w:style w:type="table" w:styleId="2-5">
    <w:name w:val="Grid Table 2 Accent 5"/>
    <w:basedOn w:val="a1"/>
    <w:uiPriority w:val="47"/>
    <w:rsid w:val="00792B3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329768EEF648B0AB756823B7F77E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404867-18E1-41D5-8CD7-B0A4726F037B}"/>
      </w:docPartPr>
      <w:docPartBody>
        <w:p w:rsidR="00004079" w:rsidRDefault="00E341D5" w:rsidP="00E341D5">
          <w:pPr>
            <w:pStyle w:val="F6329768EEF648B0AB756823B7F77EEE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5A01DCEF7E6F431786C3B0D48B8F77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DECE59-F8A2-46D4-84FA-3E177F3B3C83}"/>
      </w:docPartPr>
      <w:docPartBody>
        <w:p w:rsidR="00004079" w:rsidRDefault="00E341D5" w:rsidP="00E341D5">
          <w:pPr>
            <w:pStyle w:val="5A01DCEF7E6F431786C3B0D48B8F772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3907F47929714EBB88FE003FA1175C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13F7CC-3027-404B-8C9F-1FE80B81C80B}"/>
      </w:docPartPr>
      <w:docPartBody>
        <w:p w:rsidR="00004079" w:rsidRDefault="00E341D5" w:rsidP="00E341D5">
          <w:pPr>
            <w:pStyle w:val="3907F47929714EBB88FE003FA1175C8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6DABC6FC825A4F7C9FC51E5BBBA9DA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F19898-693A-491B-9853-B6EE654F166F}"/>
      </w:docPartPr>
      <w:docPartBody>
        <w:p w:rsidR="00004079" w:rsidRDefault="00E341D5" w:rsidP="00E341D5">
          <w:pPr>
            <w:pStyle w:val="6DABC6FC825A4F7C9FC51E5BBBA9DA78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41E08D5AAF094DC6BA45866DF8D914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E4AA13-5F92-462B-81D1-4241E03DA108}"/>
      </w:docPartPr>
      <w:docPartBody>
        <w:p w:rsidR="00004079" w:rsidRDefault="00E341D5" w:rsidP="00E341D5">
          <w:pPr>
            <w:pStyle w:val="41E08D5AAF094DC6BA45866DF8D9149F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  <w:docPart>
      <w:docPartPr>
        <w:name w:val="E0DED28224774C1C8DD73F4EEE1D52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E2A04A-38AC-483F-87FF-FD576E1171A7}"/>
      </w:docPartPr>
      <w:docPartBody>
        <w:p w:rsidR="00004079" w:rsidRDefault="00E341D5" w:rsidP="00E341D5">
          <w:pPr>
            <w:pStyle w:val="E0DED28224774C1C8DD73F4EEE1D52F1"/>
          </w:pPr>
          <w:r>
            <w:rPr>
              <w:color w:val="5B9BD5" w:themeColor="accent1"/>
              <w:sz w:val="20"/>
              <w:szCs w:val="2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D5"/>
    <w:rsid w:val="00004079"/>
    <w:rsid w:val="000B279E"/>
    <w:rsid w:val="00E341D5"/>
    <w:rsid w:val="00EF1226"/>
    <w:rsid w:val="00FC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6329768EEF648B0AB756823B7F77EEE">
    <w:name w:val="F6329768EEF648B0AB756823B7F77EEE"/>
    <w:rsid w:val="00E341D5"/>
    <w:pPr>
      <w:widowControl w:val="0"/>
      <w:jc w:val="both"/>
    </w:pPr>
  </w:style>
  <w:style w:type="paragraph" w:customStyle="1" w:styleId="5A01DCEF7E6F431786C3B0D48B8F7728">
    <w:name w:val="5A01DCEF7E6F431786C3B0D48B8F7728"/>
    <w:rsid w:val="00E341D5"/>
    <w:pPr>
      <w:widowControl w:val="0"/>
      <w:jc w:val="both"/>
    </w:pPr>
  </w:style>
  <w:style w:type="paragraph" w:customStyle="1" w:styleId="3907F47929714EBB88FE003FA1175C84">
    <w:name w:val="3907F47929714EBB88FE003FA1175C84"/>
    <w:rsid w:val="00E341D5"/>
    <w:pPr>
      <w:widowControl w:val="0"/>
      <w:jc w:val="both"/>
    </w:pPr>
  </w:style>
  <w:style w:type="paragraph" w:customStyle="1" w:styleId="6DABC6FC825A4F7C9FC51E5BBBA9DA78">
    <w:name w:val="6DABC6FC825A4F7C9FC51E5BBBA9DA78"/>
    <w:rsid w:val="00E341D5"/>
    <w:pPr>
      <w:widowControl w:val="0"/>
      <w:jc w:val="both"/>
    </w:pPr>
  </w:style>
  <w:style w:type="paragraph" w:customStyle="1" w:styleId="41E08D5AAF094DC6BA45866DF8D9149F">
    <w:name w:val="41E08D5AAF094DC6BA45866DF8D9149F"/>
    <w:rsid w:val="00E341D5"/>
    <w:pPr>
      <w:widowControl w:val="0"/>
      <w:jc w:val="both"/>
    </w:pPr>
  </w:style>
  <w:style w:type="paragraph" w:customStyle="1" w:styleId="E0DED28224774C1C8DD73F4EEE1D52F1">
    <w:name w:val="E0DED28224774C1C8DD73F4EEE1D52F1"/>
    <w:rsid w:val="00E341D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FD2560-DEBE-42E0-B313-97ACE3473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1129</Words>
  <Characters>6441</Characters>
  <Application>Microsoft Office Word</Application>
  <DocSecurity>0</DocSecurity>
  <Lines>53</Lines>
  <Paragraphs>15</Paragraphs>
  <ScaleCrop>false</ScaleCrop>
  <Company>南京奥托兰科技有限公司</Company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上下网产品需求文档</dc:title>
  <dc:subject>新零售供应链云平台产品</dc:subject>
  <dc:creator>王永龙</dc:creator>
  <cp:keywords/>
  <dc:description/>
  <cp:lastModifiedBy>王永龙</cp:lastModifiedBy>
  <cp:revision>37</cp:revision>
  <cp:lastPrinted>2020-04-15T10:22:00Z</cp:lastPrinted>
  <dcterms:created xsi:type="dcterms:W3CDTF">2024-05-31T07:52:00Z</dcterms:created>
  <dcterms:modified xsi:type="dcterms:W3CDTF">2024-05-31T08:25:00Z</dcterms:modified>
</cp:coreProperties>
</file>